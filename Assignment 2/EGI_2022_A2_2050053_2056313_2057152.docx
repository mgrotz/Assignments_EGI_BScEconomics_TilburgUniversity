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FB2B" w14:textId="4576A50D" w:rsidR="00363051" w:rsidRPr="002C5B4D" w:rsidRDefault="00CA10F4" w:rsidP="00363051">
      <w:pPr>
        <w:rPr>
          <w:sz w:val="14"/>
          <w:szCs w:val="16"/>
          <w:lang w:val="en-GB"/>
        </w:rPr>
      </w:pPr>
      <w:r w:rsidRPr="002C5B4D">
        <w:rPr>
          <w:b/>
          <w:sz w:val="22"/>
        </w:rPr>
        <w:t>Using</w:t>
      </w:r>
      <w:r w:rsidR="00363051" w:rsidRPr="002C5B4D">
        <w:rPr>
          <w:b/>
          <w:sz w:val="22"/>
        </w:rPr>
        <w:t xml:space="preserve"> </w:t>
      </w:r>
      <w:r w:rsidR="00A57C36" w:rsidRPr="002C5B4D">
        <w:rPr>
          <w:b/>
          <w:sz w:val="22"/>
        </w:rPr>
        <w:t xml:space="preserve">the Solow model </w:t>
      </w:r>
      <w:r w:rsidRPr="002C5B4D">
        <w:rPr>
          <w:b/>
          <w:sz w:val="22"/>
        </w:rPr>
        <w:t>to study Climate Change</w:t>
      </w:r>
      <w:r w:rsidR="002F1428" w:rsidRPr="002C5B4D">
        <w:rPr>
          <w:b/>
          <w:sz w:val="22"/>
        </w:rPr>
        <w:t xml:space="preserve"> </w:t>
      </w:r>
      <w:r w:rsidR="002F1428" w:rsidRPr="002C5B4D">
        <w:rPr>
          <w:b/>
          <w:sz w:val="22"/>
        </w:rPr>
        <w:tab/>
      </w:r>
      <w:r w:rsidR="002F1428" w:rsidRPr="002C5B4D">
        <w:rPr>
          <w:b/>
          <w:sz w:val="22"/>
        </w:rPr>
        <w:tab/>
      </w:r>
      <w:r w:rsidR="002F1428" w:rsidRPr="002C5B4D">
        <w:rPr>
          <w:b/>
          <w:sz w:val="22"/>
        </w:rPr>
        <w:tab/>
      </w:r>
      <w:r w:rsidR="002F1428" w:rsidRPr="002C5B4D">
        <w:rPr>
          <w:b/>
          <w:sz w:val="22"/>
        </w:rPr>
        <w:tab/>
      </w:r>
    </w:p>
    <w:p w14:paraId="28D4F4B1" w14:textId="00ABD8FB" w:rsidR="00F45095" w:rsidRPr="002C5B4D" w:rsidRDefault="00F45095" w:rsidP="00363051">
      <w:pPr>
        <w:rPr>
          <w:lang w:val="en-GB"/>
        </w:rPr>
      </w:pPr>
    </w:p>
    <w:p w14:paraId="26095ED7" w14:textId="77777777" w:rsidR="00F45095" w:rsidRPr="002C5B4D" w:rsidRDefault="00F45095" w:rsidP="00F45095">
      <w:pPr>
        <w:rPr>
          <w:b/>
          <w:color w:val="E36C0A" w:themeColor="accent6" w:themeShade="BF"/>
        </w:rPr>
      </w:pPr>
      <w:r w:rsidRPr="002C5B4D">
        <w:rPr>
          <w:b/>
          <w:color w:val="E36C0A" w:themeColor="accent6" w:themeShade="BF"/>
        </w:rPr>
        <w:t xml:space="preserve">Deadlines: </w:t>
      </w:r>
    </w:p>
    <w:p w14:paraId="50881CBF" w14:textId="6B44FEF3" w:rsidR="00F45095" w:rsidRPr="002C5B4D" w:rsidRDefault="00F45095" w:rsidP="00F45095">
      <w:pPr>
        <w:rPr>
          <w:b/>
          <w:color w:val="E36C0A" w:themeColor="accent6" w:themeShade="BF"/>
        </w:rPr>
      </w:pPr>
      <w:r w:rsidRPr="002C5B4D">
        <w:rPr>
          <w:b/>
          <w:color w:val="E36C0A" w:themeColor="accent6" w:themeShade="BF"/>
        </w:rPr>
        <w:t>-</w:t>
      </w:r>
      <w:r w:rsidR="00D34F4F" w:rsidRPr="002C5B4D">
        <w:rPr>
          <w:b/>
          <w:color w:val="E36C0A" w:themeColor="accent6" w:themeShade="BF"/>
        </w:rPr>
        <w:t>Round</w:t>
      </w:r>
      <w:r w:rsidRPr="002C5B4D">
        <w:rPr>
          <w:b/>
          <w:color w:val="E36C0A" w:themeColor="accent6" w:themeShade="BF"/>
        </w:rPr>
        <w:t xml:space="preserve"> 1 (</w:t>
      </w:r>
      <w:r w:rsidR="00422CA8" w:rsidRPr="002C5B4D">
        <w:rPr>
          <w:b/>
          <w:color w:val="E36C0A" w:themeColor="accent6" w:themeShade="BF"/>
        </w:rPr>
        <w:t>spreadsheet simulations</w:t>
      </w:r>
      <w:r w:rsidRPr="002C5B4D">
        <w:rPr>
          <w:b/>
          <w:color w:val="E36C0A" w:themeColor="accent6" w:themeShade="BF"/>
        </w:rPr>
        <w:t xml:space="preserve">): </w:t>
      </w:r>
      <w:r w:rsidR="00484BF3" w:rsidRPr="002C5B4D">
        <w:rPr>
          <w:b/>
          <w:color w:val="E36C0A" w:themeColor="accent6" w:themeShade="BF"/>
        </w:rPr>
        <w:t>15</w:t>
      </w:r>
      <w:r w:rsidR="00BE4ECB" w:rsidRPr="002C5B4D">
        <w:rPr>
          <w:b/>
          <w:color w:val="E36C0A" w:themeColor="accent6" w:themeShade="BF"/>
        </w:rPr>
        <w:t xml:space="preserve"> </w:t>
      </w:r>
      <w:r w:rsidR="00484BF3" w:rsidRPr="002C5B4D">
        <w:rPr>
          <w:b/>
          <w:color w:val="E36C0A" w:themeColor="accent6" w:themeShade="BF"/>
        </w:rPr>
        <w:t>April</w:t>
      </w:r>
      <w:r w:rsidRPr="002C5B4D">
        <w:rPr>
          <w:b/>
          <w:color w:val="E36C0A" w:themeColor="accent6" w:themeShade="BF"/>
        </w:rPr>
        <w:t xml:space="preserve">, 08:30 </w:t>
      </w:r>
    </w:p>
    <w:p w14:paraId="10C39F89" w14:textId="195C881F" w:rsidR="00F45095" w:rsidRPr="002C5B4D" w:rsidRDefault="00F45095" w:rsidP="00F45095">
      <w:pPr>
        <w:rPr>
          <w:b/>
          <w:color w:val="E36C0A" w:themeColor="accent6" w:themeShade="BF"/>
        </w:rPr>
      </w:pPr>
      <w:r w:rsidRPr="002C5B4D">
        <w:rPr>
          <w:b/>
          <w:color w:val="E36C0A" w:themeColor="accent6" w:themeShade="BF"/>
        </w:rPr>
        <w:t>-</w:t>
      </w:r>
      <w:r w:rsidR="00D34F4F" w:rsidRPr="002C5B4D">
        <w:rPr>
          <w:b/>
          <w:color w:val="E36C0A" w:themeColor="accent6" w:themeShade="BF"/>
        </w:rPr>
        <w:t>Round</w:t>
      </w:r>
      <w:r w:rsidRPr="002C5B4D">
        <w:rPr>
          <w:b/>
          <w:color w:val="E36C0A" w:themeColor="accent6" w:themeShade="BF"/>
        </w:rPr>
        <w:t xml:space="preserve"> 2 (pdf report): </w:t>
      </w:r>
      <w:r w:rsidR="00BE4ECB" w:rsidRPr="002C5B4D">
        <w:rPr>
          <w:b/>
          <w:color w:val="E36C0A" w:themeColor="accent6" w:themeShade="BF"/>
        </w:rPr>
        <w:t xml:space="preserve"> </w:t>
      </w:r>
      <w:r w:rsidR="00B26484" w:rsidRPr="002C5B4D">
        <w:rPr>
          <w:b/>
          <w:color w:val="E36C0A" w:themeColor="accent6" w:themeShade="BF"/>
        </w:rPr>
        <w:t>6 May</w:t>
      </w:r>
      <w:r w:rsidRPr="002C5B4D">
        <w:rPr>
          <w:b/>
          <w:color w:val="E36C0A" w:themeColor="accent6" w:themeShade="BF"/>
        </w:rPr>
        <w:t xml:space="preserve"> 08:30</w:t>
      </w:r>
    </w:p>
    <w:p w14:paraId="3BCBFD92" w14:textId="39049A82" w:rsidR="00F45095" w:rsidRPr="002C5B4D" w:rsidRDefault="00F45095" w:rsidP="00F45095">
      <w:pPr>
        <w:rPr>
          <w:b/>
          <w:color w:val="E36C0A" w:themeColor="accent6" w:themeShade="BF"/>
        </w:rPr>
      </w:pPr>
      <w:r w:rsidRPr="002C5B4D">
        <w:rPr>
          <w:b/>
          <w:color w:val="E36C0A" w:themeColor="accent6" w:themeShade="BF"/>
        </w:rPr>
        <w:t>Both round</w:t>
      </w:r>
      <w:r w:rsidR="00CA10F4" w:rsidRPr="002C5B4D">
        <w:rPr>
          <w:b/>
          <w:color w:val="E36C0A" w:themeColor="accent6" w:themeShade="BF"/>
        </w:rPr>
        <w:t>s must be submitted via Canvas</w:t>
      </w:r>
    </w:p>
    <w:p w14:paraId="03DF3BE4" w14:textId="77777777" w:rsidR="00F45095" w:rsidRPr="002C5B4D" w:rsidRDefault="00F45095" w:rsidP="00363051"/>
    <w:p w14:paraId="20A84E54" w14:textId="77777777" w:rsidR="00A57C36" w:rsidRPr="002C5B4D" w:rsidRDefault="00A57C36" w:rsidP="00363051"/>
    <w:p w14:paraId="4BC7C2DA" w14:textId="0F8BF0A2" w:rsidR="00363051" w:rsidRPr="002C5B4D" w:rsidRDefault="00363051" w:rsidP="00363051">
      <w:pPr>
        <w:rPr>
          <w:lang w:val="en-GB"/>
        </w:rPr>
      </w:pPr>
      <w:r w:rsidRPr="002C5B4D">
        <w:rPr>
          <w:lang w:val="en-GB"/>
        </w:rPr>
        <w:t>Use the student ANRs for naming the files. E.g.</w:t>
      </w:r>
      <w:r w:rsidR="00BE4ECB" w:rsidRPr="002C5B4D">
        <w:rPr>
          <w:lang w:val="en-GB"/>
        </w:rPr>
        <w:t>,</w:t>
      </w:r>
      <w:r w:rsidRPr="002C5B4D">
        <w:rPr>
          <w:lang w:val="en-GB"/>
        </w:rPr>
        <w:t xml:space="preserve"> </w:t>
      </w:r>
      <w:r w:rsidR="000A6251" w:rsidRPr="002C5B4D">
        <w:rPr>
          <w:lang w:val="en-GB"/>
        </w:rPr>
        <w:t>EGI</w:t>
      </w:r>
      <w:r w:rsidRPr="002C5B4D">
        <w:rPr>
          <w:lang w:val="en-GB"/>
        </w:rPr>
        <w:t>_</w:t>
      </w:r>
      <w:r w:rsidR="00A57C36" w:rsidRPr="002C5B4D">
        <w:rPr>
          <w:lang w:val="en-GB"/>
        </w:rPr>
        <w:t>202</w:t>
      </w:r>
      <w:r w:rsidR="00BE4ECB" w:rsidRPr="002C5B4D">
        <w:rPr>
          <w:lang w:val="en-GB"/>
        </w:rPr>
        <w:t>2</w:t>
      </w:r>
      <w:r w:rsidR="001A499F" w:rsidRPr="002C5B4D">
        <w:rPr>
          <w:lang w:val="en-GB"/>
        </w:rPr>
        <w:t>_</w:t>
      </w:r>
      <w:r w:rsidRPr="002C5B4D">
        <w:rPr>
          <w:lang w:val="en-GB"/>
        </w:rPr>
        <w:t>A</w:t>
      </w:r>
      <w:r w:rsidR="000A51A1" w:rsidRPr="002C5B4D">
        <w:rPr>
          <w:lang w:val="en-GB"/>
        </w:rPr>
        <w:t>1</w:t>
      </w:r>
      <w:r w:rsidRPr="002C5B4D">
        <w:rPr>
          <w:lang w:val="en-GB"/>
        </w:rPr>
        <w:t>_0123_32355_2322.</w:t>
      </w:r>
      <w:r w:rsidR="000A51A1" w:rsidRPr="002C5B4D">
        <w:rPr>
          <w:lang w:val="en-GB"/>
        </w:rPr>
        <w:t>pdf (.xlsx)</w:t>
      </w:r>
      <w:r w:rsidRPr="002C5B4D">
        <w:rPr>
          <w:lang w:val="en-GB"/>
        </w:rPr>
        <w:t xml:space="preserve"> is the </w:t>
      </w:r>
      <w:r w:rsidR="000A51A1" w:rsidRPr="002C5B4D">
        <w:rPr>
          <w:lang w:val="en-GB"/>
        </w:rPr>
        <w:t xml:space="preserve">first </w:t>
      </w:r>
      <w:r w:rsidRPr="002C5B4D">
        <w:rPr>
          <w:lang w:val="en-GB"/>
        </w:rPr>
        <w:t>assignment, submitted by the students with ANRs 0123, 32355 and 2322.</w:t>
      </w:r>
    </w:p>
    <w:p w14:paraId="24060507" w14:textId="77777777" w:rsidR="00132CC8" w:rsidRPr="002C5B4D" w:rsidRDefault="00132CC8" w:rsidP="00363051">
      <w:pPr>
        <w:rPr>
          <w:lang w:val="en-GB" w:eastAsia="zh-CN"/>
        </w:rPr>
      </w:pPr>
    </w:p>
    <w:p w14:paraId="498B12D1" w14:textId="6067008D" w:rsidR="00363051" w:rsidRPr="002C5B4D" w:rsidRDefault="00363051" w:rsidP="00363051">
      <w:pPr>
        <w:ind w:left="706" w:hanging="706"/>
        <w:rPr>
          <w:lang w:val="en-GB" w:eastAsia="zh-CN"/>
        </w:rPr>
      </w:pPr>
    </w:p>
    <w:p w14:paraId="775DABCC" w14:textId="77777777" w:rsidR="00363051" w:rsidRPr="002C5B4D" w:rsidRDefault="00363051" w:rsidP="00363051">
      <w:pPr>
        <w:ind w:left="706" w:hanging="706"/>
        <w:rPr>
          <w:lang w:val="en-GB" w:eastAsia="zh-CN"/>
        </w:rPr>
      </w:pPr>
      <w:r w:rsidRPr="002C5B4D">
        <w:rPr>
          <w:lang w:val="en-GB" w:eastAsia="zh-CN"/>
        </w:rPr>
        <w:t>Table. Student information</w:t>
      </w:r>
    </w:p>
    <w:tbl>
      <w:tblPr>
        <w:tblW w:w="9180" w:type="dxa"/>
        <w:tblInd w:w="108" w:type="dxa"/>
        <w:tblLook w:val="04A0" w:firstRow="1" w:lastRow="0" w:firstColumn="1" w:lastColumn="0" w:noHBand="0" w:noVBand="1"/>
      </w:tblPr>
      <w:tblGrid>
        <w:gridCol w:w="1170"/>
        <w:gridCol w:w="1143"/>
        <w:gridCol w:w="145"/>
        <w:gridCol w:w="1772"/>
        <w:gridCol w:w="1391"/>
        <w:gridCol w:w="49"/>
        <w:gridCol w:w="1391"/>
        <w:gridCol w:w="2119"/>
      </w:tblGrid>
      <w:tr w:rsidR="002C5B4D" w:rsidRPr="002C5B4D" w14:paraId="2B560B37" w14:textId="77777777" w:rsidTr="00363051">
        <w:trPr>
          <w:trHeight w:val="300"/>
        </w:trPr>
        <w:tc>
          <w:tcPr>
            <w:tcW w:w="1170" w:type="dxa"/>
            <w:tcBorders>
              <w:top w:val="single" w:sz="4" w:space="0" w:color="auto"/>
              <w:left w:val="nil"/>
              <w:bottom w:val="single" w:sz="4" w:space="0" w:color="auto"/>
              <w:right w:val="nil"/>
            </w:tcBorders>
            <w:shd w:val="clear" w:color="auto" w:fill="auto"/>
            <w:noWrap/>
            <w:vAlign w:val="bottom"/>
          </w:tcPr>
          <w:p w14:paraId="5F94A313" w14:textId="77777777" w:rsidR="00363051" w:rsidRPr="002C5B4D" w:rsidRDefault="00363051" w:rsidP="00363051">
            <w:pPr>
              <w:rPr>
                <w:rFonts w:ascii="Calibri" w:eastAsia="Times New Roman" w:hAnsi="Calibri"/>
                <w:sz w:val="22"/>
                <w:szCs w:val="22"/>
                <w:lang w:eastAsia="en-US"/>
              </w:rPr>
            </w:pPr>
          </w:p>
        </w:tc>
        <w:tc>
          <w:tcPr>
            <w:tcW w:w="1288" w:type="dxa"/>
            <w:gridSpan w:val="2"/>
            <w:tcBorders>
              <w:top w:val="single" w:sz="4" w:space="0" w:color="auto"/>
              <w:left w:val="nil"/>
              <w:bottom w:val="single" w:sz="4" w:space="0" w:color="auto"/>
              <w:right w:val="nil"/>
            </w:tcBorders>
            <w:vAlign w:val="bottom"/>
          </w:tcPr>
          <w:p w14:paraId="6440F461" w14:textId="77777777" w:rsidR="00363051" w:rsidRPr="002C5B4D" w:rsidRDefault="00363051" w:rsidP="00363051">
            <w:pPr>
              <w:rPr>
                <w:rFonts w:ascii="Calibri" w:eastAsia="Times New Roman" w:hAnsi="Calibri"/>
                <w:sz w:val="22"/>
                <w:szCs w:val="22"/>
                <w:lang w:eastAsia="en-US"/>
              </w:rPr>
            </w:pPr>
            <w:r w:rsidRPr="002C5B4D">
              <w:rPr>
                <w:rFonts w:ascii="Calibri" w:eastAsia="Times New Roman" w:hAnsi="Calibri"/>
                <w:sz w:val="22"/>
                <w:szCs w:val="22"/>
                <w:lang w:eastAsia="en-US"/>
              </w:rPr>
              <w:t>ANR</w:t>
            </w:r>
          </w:p>
        </w:tc>
        <w:tc>
          <w:tcPr>
            <w:tcW w:w="1772" w:type="dxa"/>
            <w:tcBorders>
              <w:top w:val="single" w:sz="4" w:space="0" w:color="auto"/>
              <w:left w:val="nil"/>
              <w:bottom w:val="single" w:sz="4" w:space="0" w:color="auto"/>
              <w:right w:val="nil"/>
            </w:tcBorders>
            <w:vAlign w:val="bottom"/>
          </w:tcPr>
          <w:p w14:paraId="2AEC1D55" w14:textId="143F85A4" w:rsidR="00363051" w:rsidRPr="002C5B4D" w:rsidRDefault="003D37E6" w:rsidP="00363051">
            <w:pPr>
              <w:rPr>
                <w:rFonts w:ascii="Calibri" w:eastAsia="Times New Roman" w:hAnsi="Calibri"/>
                <w:sz w:val="22"/>
                <w:szCs w:val="22"/>
                <w:lang w:eastAsia="en-US"/>
              </w:rPr>
            </w:pPr>
            <w:r w:rsidRPr="002C5B4D">
              <w:rPr>
                <w:rFonts w:ascii="Calibri" w:eastAsia="Times New Roman" w:hAnsi="Calibri"/>
                <w:sz w:val="22"/>
                <w:szCs w:val="22"/>
                <w:lang w:eastAsia="en-US"/>
              </w:rPr>
              <w:t>E</w:t>
            </w:r>
            <w:r w:rsidR="00363051" w:rsidRPr="002C5B4D">
              <w:rPr>
                <w:rFonts w:ascii="Calibri" w:eastAsia="Times New Roman" w:hAnsi="Calibri"/>
                <w:sz w:val="22"/>
                <w:szCs w:val="22"/>
                <w:lang w:eastAsia="en-US"/>
              </w:rPr>
              <w:t>mail</w:t>
            </w:r>
          </w:p>
        </w:tc>
        <w:tc>
          <w:tcPr>
            <w:tcW w:w="1440" w:type="dxa"/>
            <w:gridSpan w:val="2"/>
            <w:tcBorders>
              <w:top w:val="single" w:sz="4" w:space="0" w:color="auto"/>
              <w:left w:val="nil"/>
              <w:bottom w:val="single" w:sz="4" w:space="0" w:color="auto"/>
              <w:right w:val="nil"/>
            </w:tcBorders>
            <w:shd w:val="clear" w:color="auto" w:fill="auto"/>
            <w:noWrap/>
            <w:vAlign w:val="bottom"/>
          </w:tcPr>
          <w:p w14:paraId="3F2E1587" w14:textId="77777777" w:rsidR="00363051" w:rsidRPr="002C5B4D" w:rsidRDefault="00363051" w:rsidP="00363051">
            <w:pPr>
              <w:rPr>
                <w:rFonts w:ascii="Calibri" w:eastAsia="Times New Roman" w:hAnsi="Calibri"/>
                <w:sz w:val="22"/>
                <w:szCs w:val="22"/>
                <w:lang w:eastAsia="en-US"/>
              </w:rPr>
            </w:pPr>
            <w:r w:rsidRPr="002C5B4D">
              <w:rPr>
                <w:rFonts w:ascii="Calibri" w:eastAsia="Times New Roman" w:hAnsi="Calibri"/>
                <w:sz w:val="22"/>
                <w:szCs w:val="22"/>
                <w:lang w:eastAsia="en-US"/>
              </w:rPr>
              <w:t>First name</w:t>
            </w:r>
          </w:p>
        </w:tc>
        <w:tc>
          <w:tcPr>
            <w:tcW w:w="3510" w:type="dxa"/>
            <w:gridSpan w:val="2"/>
            <w:tcBorders>
              <w:top w:val="single" w:sz="4" w:space="0" w:color="auto"/>
              <w:left w:val="nil"/>
              <w:bottom w:val="single" w:sz="4" w:space="0" w:color="auto"/>
              <w:right w:val="nil"/>
            </w:tcBorders>
            <w:vAlign w:val="bottom"/>
          </w:tcPr>
          <w:p w14:paraId="65FCB91A" w14:textId="360EEF57" w:rsidR="00363051" w:rsidRPr="002C5B4D" w:rsidRDefault="006D496E" w:rsidP="00363051">
            <w:pPr>
              <w:rPr>
                <w:rFonts w:ascii="Calibri" w:eastAsia="Times New Roman" w:hAnsi="Calibri"/>
                <w:sz w:val="22"/>
                <w:szCs w:val="22"/>
                <w:lang w:eastAsia="en-US"/>
              </w:rPr>
            </w:pPr>
            <w:r w:rsidRPr="002C5B4D">
              <w:rPr>
                <w:rFonts w:ascii="Calibri" w:eastAsia="Times New Roman" w:hAnsi="Calibri"/>
                <w:sz w:val="22"/>
                <w:szCs w:val="22"/>
                <w:lang w:eastAsia="en-US"/>
              </w:rPr>
              <w:t xml:space="preserve">                            </w:t>
            </w:r>
            <w:r w:rsidR="00363051" w:rsidRPr="002C5B4D">
              <w:rPr>
                <w:rFonts w:ascii="Calibri" w:eastAsia="Times New Roman" w:hAnsi="Calibri"/>
                <w:sz w:val="22"/>
                <w:szCs w:val="22"/>
                <w:lang w:eastAsia="en-US"/>
              </w:rPr>
              <w:t>Family name</w:t>
            </w:r>
          </w:p>
        </w:tc>
      </w:tr>
      <w:tr w:rsidR="002C5B4D" w:rsidRPr="002C5B4D" w14:paraId="2644827A" w14:textId="77777777" w:rsidTr="003B294E">
        <w:trPr>
          <w:trHeight w:val="300"/>
        </w:trPr>
        <w:tc>
          <w:tcPr>
            <w:tcW w:w="1170" w:type="dxa"/>
            <w:tcBorders>
              <w:top w:val="single" w:sz="4" w:space="0" w:color="auto"/>
              <w:left w:val="nil"/>
              <w:bottom w:val="nil"/>
              <w:right w:val="nil"/>
            </w:tcBorders>
            <w:shd w:val="clear" w:color="auto" w:fill="auto"/>
            <w:noWrap/>
            <w:vAlign w:val="bottom"/>
            <w:hideMark/>
          </w:tcPr>
          <w:p w14:paraId="1EF86AB4"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1</w:t>
            </w:r>
          </w:p>
        </w:tc>
        <w:tc>
          <w:tcPr>
            <w:tcW w:w="1143" w:type="dxa"/>
            <w:tcBorders>
              <w:top w:val="single" w:sz="4" w:space="0" w:color="auto"/>
              <w:left w:val="nil"/>
              <w:bottom w:val="nil"/>
              <w:right w:val="nil"/>
            </w:tcBorders>
            <w:vAlign w:val="bottom"/>
          </w:tcPr>
          <w:p w14:paraId="3B222FFE"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2050053</w:t>
            </w:r>
          </w:p>
        </w:tc>
        <w:tc>
          <w:tcPr>
            <w:tcW w:w="3308" w:type="dxa"/>
            <w:gridSpan w:val="3"/>
            <w:tcBorders>
              <w:top w:val="single" w:sz="4" w:space="0" w:color="auto"/>
              <w:left w:val="nil"/>
              <w:bottom w:val="nil"/>
              <w:right w:val="nil"/>
            </w:tcBorders>
            <w:vAlign w:val="bottom"/>
          </w:tcPr>
          <w:p w14:paraId="2997EA62"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m.vandevel@tilburguniversity.edu</w:t>
            </w:r>
          </w:p>
        </w:tc>
        <w:tc>
          <w:tcPr>
            <w:tcW w:w="1440" w:type="dxa"/>
            <w:gridSpan w:val="2"/>
            <w:tcBorders>
              <w:top w:val="single" w:sz="4" w:space="0" w:color="auto"/>
              <w:left w:val="nil"/>
              <w:bottom w:val="nil"/>
              <w:right w:val="nil"/>
            </w:tcBorders>
            <w:shd w:val="clear" w:color="auto" w:fill="auto"/>
            <w:noWrap/>
            <w:vAlign w:val="bottom"/>
          </w:tcPr>
          <w:p w14:paraId="4407738A"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Mathieu</w:t>
            </w:r>
          </w:p>
        </w:tc>
        <w:tc>
          <w:tcPr>
            <w:tcW w:w="2119" w:type="dxa"/>
            <w:tcBorders>
              <w:top w:val="single" w:sz="4" w:space="0" w:color="auto"/>
              <w:left w:val="nil"/>
              <w:bottom w:val="nil"/>
              <w:right w:val="nil"/>
            </w:tcBorders>
            <w:vAlign w:val="bottom"/>
          </w:tcPr>
          <w:p w14:paraId="6CE848FA"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Van de Vel</w:t>
            </w:r>
          </w:p>
        </w:tc>
      </w:tr>
      <w:tr w:rsidR="002C5B4D" w:rsidRPr="002C5B4D" w14:paraId="72C3FACB" w14:textId="77777777" w:rsidTr="003B294E">
        <w:trPr>
          <w:trHeight w:val="300"/>
        </w:trPr>
        <w:tc>
          <w:tcPr>
            <w:tcW w:w="1170" w:type="dxa"/>
            <w:tcBorders>
              <w:top w:val="nil"/>
              <w:left w:val="nil"/>
              <w:bottom w:val="nil"/>
              <w:right w:val="nil"/>
            </w:tcBorders>
            <w:shd w:val="clear" w:color="auto" w:fill="auto"/>
            <w:noWrap/>
            <w:vAlign w:val="bottom"/>
            <w:hideMark/>
          </w:tcPr>
          <w:p w14:paraId="2D4E4C47"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2</w:t>
            </w:r>
          </w:p>
        </w:tc>
        <w:tc>
          <w:tcPr>
            <w:tcW w:w="1143" w:type="dxa"/>
            <w:tcBorders>
              <w:top w:val="nil"/>
              <w:left w:val="nil"/>
              <w:bottom w:val="nil"/>
              <w:right w:val="nil"/>
            </w:tcBorders>
            <w:vAlign w:val="bottom"/>
          </w:tcPr>
          <w:p w14:paraId="2FD0FDFC" w14:textId="77777777" w:rsidR="003B294E" w:rsidRPr="002C5B4D" w:rsidRDefault="003B294E" w:rsidP="00CD54A9">
            <w:pPr>
              <w:rPr>
                <w:rFonts w:ascii="Calibri" w:hAnsi="Calibri"/>
                <w:sz w:val="22"/>
                <w:szCs w:val="22"/>
                <w:lang w:eastAsia="en-US"/>
              </w:rPr>
            </w:pPr>
            <w:r w:rsidRPr="002C5B4D">
              <w:rPr>
                <w:rFonts w:ascii="Calibri" w:hAnsi="Calibri" w:cs="Calibri"/>
                <w:sz w:val="22"/>
                <w:szCs w:val="22"/>
              </w:rPr>
              <w:t>2056313</w:t>
            </w:r>
          </w:p>
        </w:tc>
        <w:tc>
          <w:tcPr>
            <w:tcW w:w="3308" w:type="dxa"/>
            <w:gridSpan w:val="3"/>
            <w:tcBorders>
              <w:top w:val="nil"/>
              <w:left w:val="nil"/>
              <w:bottom w:val="nil"/>
              <w:right w:val="nil"/>
            </w:tcBorders>
            <w:vAlign w:val="bottom"/>
          </w:tcPr>
          <w:p w14:paraId="7FAC7D3E"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m.j.grotz@tilburguniversity.edu</w:t>
            </w:r>
          </w:p>
        </w:tc>
        <w:tc>
          <w:tcPr>
            <w:tcW w:w="1440" w:type="dxa"/>
            <w:gridSpan w:val="2"/>
            <w:tcBorders>
              <w:top w:val="nil"/>
              <w:left w:val="nil"/>
              <w:bottom w:val="nil"/>
              <w:right w:val="nil"/>
            </w:tcBorders>
            <w:shd w:val="clear" w:color="auto" w:fill="auto"/>
            <w:noWrap/>
            <w:vAlign w:val="bottom"/>
          </w:tcPr>
          <w:p w14:paraId="174DA56B"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Maximilian</w:t>
            </w:r>
          </w:p>
        </w:tc>
        <w:tc>
          <w:tcPr>
            <w:tcW w:w="2119" w:type="dxa"/>
            <w:tcBorders>
              <w:top w:val="nil"/>
              <w:left w:val="nil"/>
              <w:bottom w:val="nil"/>
              <w:right w:val="nil"/>
            </w:tcBorders>
            <w:vAlign w:val="bottom"/>
          </w:tcPr>
          <w:p w14:paraId="18CFB0F2"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Grotz</w:t>
            </w:r>
          </w:p>
        </w:tc>
      </w:tr>
      <w:tr w:rsidR="003B294E" w:rsidRPr="002C5B4D" w14:paraId="00892064" w14:textId="77777777" w:rsidTr="003B294E">
        <w:trPr>
          <w:trHeight w:val="300"/>
        </w:trPr>
        <w:tc>
          <w:tcPr>
            <w:tcW w:w="1170" w:type="dxa"/>
            <w:tcBorders>
              <w:top w:val="nil"/>
              <w:left w:val="nil"/>
              <w:bottom w:val="single" w:sz="4" w:space="0" w:color="auto"/>
              <w:right w:val="nil"/>
            </w:tcBorders>
            <w:shd w:val="clear" w:color="auto" w:fill="auto"/>
            <w:noWrap/>
            <w:vAlign w:val="bottom"/>
            <w:hideMark/>
          </w:tcPr>
          <w:p w14:paraId="63793781"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Student 3</w:t>
            </w:r>
          </w:p>
        </w:tc>
        <w:tc>
          <w:tcPr>
            <w:tcW w:w="1143" w:type="dxa"/>
            <w:tcBorders>
              <w:top w:val="nil"/>
              <w:left w:val="nil"/>
              <w:bottom w:val="single" w:sz="4" w:space="0" w:color="auto"/>
              <w:right w:val="nil"/>
            </w:tcBorders>
            <w:vAlign w:val="bottom"/>
          </w:tcPr>
          <w:p w14:paraId="3C533026"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2057152</w:t>
            </w:r>
          </w:p>
        </w:tc>
        <w:tc>
          <w:tcPr>
            <w:tcW w:w="3308" w:type="dxa"/>
            <w:gridSpan w:val="3"/>
            <w:tcBorders>
              <w:top w:val="nil"/>
              <w:left w:val="nil"/>
              <w:bottom w:val="single" w:sz="4" w:space="0" w:color="auto"/>
              <w:right w:val="nil"/>
            </w:tcBorders>
            <w:vAlign w:val="bottom"/>
          </w:tcPr>
          <w:p w14:paraId="5E6AE4F0"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A.M.I.Nuur@tilburguniversity.edu</w:t>
            </w:r>
          </w:p>
        </w:tc>
        <w:tc>
          <w:tcPr>
            <w:tcW w:w="1440" w:type="dxa"/>
            <w:gridSpan w:val="2"/>
            <w:tcBorders>
              <w:top w:val="nil"/>
              <w:left w:val="nil"/>
              <w:bottom w:val="single" w:sz="4" w:space="0" w:color="auto"/>
              <w:right w:val="nil"/>
            </w:tcBorders>
            <w:shd w:val="clear" w:color="auto" w:fill="auto"/>
            <w:noWrap/>
            <w:vAlign w:val="bottom"/>
          </w:tcPr>
          <w:p w14:paraId="45DDC1CD"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 xml:space="preserve">Abdirahman </w:t>
            </w:r>
          </w:p>
        </w:tc>
        <w:tc>
          <w:tcPr>
            <w:tcW w:w="2119" w:type="dxa"/>
            <w:tcBorders>
              <w:top w:val="nil"/>
              <w:left w:val="nil"/>
              <w:bottom w:val="single" w:sz="4" w:space="0" w:color="auto"/>
              <w:right w:val="nil"/>
            </w:tcBorders>
            <w:vAlign w:val="bottom"/>
          </w:tcPr>
          <w:p w14:paraId="67609D8D" w14:textId="77777777" w:rsidR="003B294E" w:rsidRPr="002C5B4D" w:rsidRDefault="003B294E" w:rsidP="00CD54A9">
            <w:pPr>
              <w:rPr>
                <w:rFonts w:ascii="Calibri" w:hAnsi="Calibri"/>
                <w:sz w:val="22"/>
                <w:szCs w:val="22"/>
                <w:lang w:eastAsia="en-US"/>
              </w:rPr>
            </w:pPr>
            <w:r w:rsidRPr="002C5B4D">
              <w:rPr>
                <w:rFonts w:ascii="Calibri" w:hAnsi="Calibri"/>
                <w:sz w:val="22"/>
                <w:szCs w:val="22"/>
                <w:lang w:eastAsia="en-US"/>
              </w:rPr>
              <w:t>Nuur</w:t>
            </w:r>
          </w:p>
        </w:tc>
      </w:tr>
    </w:tbl>
    <w:p w14:paraId="0859C7E4" w14:textId="77777777" w:rsidR="00363051" w:rsidRPr="002C5B4D" w:rsidRDefault="00363051" w:rsidP="00363051">
      <w:pPr>
        <w:ind w:left="706" w:hanging="706"/>
        <w:rPr>
          <w:lang w:val="en-GB" w:eastAsia="zh-CN"/>
        </w:rPr>
      </w:pPr>
    </w:p>
    <w:p w14:paraId="5DB7ACE0" w14:textId="0349642A" w:rsidR="00132CC8" w:rsidRPr="002C5B4D" w:rsidRDefault="00132CC8" w:rsidP="000624FC">
      <w:pPr>
        <w:rPr>
          <w:i/>
        </w:rPr>
      </w:pPr>
    </w:p>
    <w:p w14:paraId="319442DA" w14:textId="77777777" w:rsidR="00132CC8" w:rsidRPr="002C5B4D" w:rsidRDefault="00132CC8" w:rsidP="000624FC">
      <w:pPr>
        <w:rPr>
          <w:i/>
        </w:rPr>
      </w:pPr>
    </w:p>
    <w:p w14:paraId="07696E4C" w14:textId="4C86ABE5" w:rsidR="00363051" w:rsidRPr="002C5B4D" w:rsidRDefault="00FE056C" w:rsidP="000624FC">
      <w:r w:rsidRPr="002C5B4D">
        <w:rPr>
          <w:i/>
        </w:rPr>
        <w:t>Instructions</w:t>
      </w:r>
      <w:r w:rsidRPr="002C5B4D">
        <w:t xml:space="preserve">: The assignment consists of two rounds. In the first round you are asked to numerically simulate </w:t>
      </w:r>
      <w:r w:rsidR="00A345A6" w:rsidRPr="002C5B4D">
        <w:t xml:space="preserve">the </w:t>
      </w:r>
      <w:r w:rsidRPr="002C5B4D">
        <w:t xml:space="preserve">model. In the second round you are asked to submit </w:t>
      </w:r>
      <w:r w:rsidR="00990BFD" w:rsidRPr="002C5B4D">
        <w:t xml:space="preserve">a </w:t>
      </w:r>
      <w:r w:rsidRPr="002C5B4D">
        <w:t xml:space="preserve">report </w:t>
      </w:r>
      <w:r w:rsidR="0072279D" w:rsidRPr="002C5B4D">
        <w:t xml:space="preserve">with </w:t>
      </w:r>
      <w:r w:rsidRPr="002C5B4D">
        <w:t xml:space="preserve">the interpretation of the numerical results. </w:t>
      </w:r>
      <w:r w:rsidR="0072279D" w:rsidRPr="002C5B4D">
        <w:t xml:space="preserve">This second-round report consists of the questions marked with </w:t>
      </w:r>
      <w:r w:rsidR="00583038" w:rsidRPr="002C5B4D">
        <w:rPr>
          <w:b/>
        </w:rPr>
        <w:t>[R2]</w:t>
      </w:r>
      <w:r w:rsidR="002A76AB" w:rsidRPr="002C5B4D">
        <w:t xml:space="preserve"> in this file, </w:t>
      </w:r>
      <w:r w:rsidR="00DE2023" w:rsidRPr="002C5B4D">
        <w:t xml:space="preserve">they </w:t>
      </w:r>
      <w:r w:rsidR="002A76AB" w:rsidRPr="002C5B4D">
        <w:t>should be answered here</w:t>
      </w:r>
      <w:r w:rsidR="00DE2023" w:rsidRPr="002C5B4D">
        <w:t xml:space="preserve"> </w:t>
      </w:r>
      <w:r w:rsidR="0072279D" w:rsidRPr="002C5B4D">
        <w:t>[as indicated below]</w:t>
      </w:r>
      <w:r w:rsidR="00703E55" w:rsidRPr="002C5B4D">
        <w:t xml:space="preserve"> </w:t>
      </w:r>
      <w:r w:rsidR="00DE2023" w:rsidRPr="002C5B4D">
        <w:t>and should be submitted as a .pdf.</w:t>
      </w:r>
      <w:r w:rsidR="0072279D" w:rsidRPr="002C5B4D">
        <w:t xml:space="preserve"> </w:t>
      </w:r>
      <w:r w:rsidRPr="002C5B4D">
        <w:t xml:space="preserve"> </w:t>
      </w:r>
    </w:p>
    <w:p w14:paraId="3A8C4974" w14:textId="4C661D94" w:rsidR="00FE056C" w:rsidRPr="002C5B4D" w:rsidRDefault="00FE056C" w:rsidP="000624FC"/>
    <w:p w14:paraId="048982F9" w14:textId="6FBAEEE0" w:rsidR="0072279D" w:rsidRPr="002C5B4D" w:rsidRDefault="0072279D" w:rsidP="000624FC">
      <w:r w:rsidRPr="002C5B4D">
        <w:t>The points for each question are provided in</w:t>
      </w:r>
      <w:r w:rsidR="00D34F4F" w:rsidRPr="002C5B4D">
        <w:t xml:space="preserve"> the rubric of Round 2 in Canvas.</w:t>
      </w:r>
    </w:p>
    <w:p w14:paraId="1890903E" w14:textId="5566FAC0" w:rsidR="00132CC8" w:rsidRPr="002C5B4D" w:rsidRDefault="0072279D" w:rsidP="000624FC">
      <w:pPr>
        <w:rPr>
          <w:b/>
          <w:bCs/>
          <w:iCs/>
        </w:rPr>
      </w:pPr>
      <w:r w:rsidRPr="002C5B4D">
        <w:rPr>
          <w:iCs/>
        </w:rPr>
        <w:t xml:space="preserve">The </w:t>
      </w:r>
      <w:r w:rsidR="009B7E47" w:rsidRPr="002C5B4D">
        <w:rPr>
          <w:iCs/>
        </w:rPr>
        <w:t xml:space="preserve">spreadsheet is not graded, but </w:t>
      </w:r>
      <w:r w:rsidR="009B7E47" w:rsidRPr="002C5B4D">
        <w:rPr>
          <w:b/>
          <w:bCs/>
          <w:iCs/>
        </w:rPr>
        <w:t xml:space="preserve">the Round 1 submission is a pre-requisite for the Round 2 report. If you do not submit the spreadsheet </w:t>
      </w:r>
      <w:r w:rsidR="00152E4C" w:rsidRPr="002C5B4D">
        <w:rPr>
          <w:b/>
          <w:bCs/>
          <w:iCs/>
        </w:rPr>
        <w:t>with</w:t>
      </w:r>
      <w:r w:rsidR="00A345A6" w:rsidRPr="002C5B4D">
        <w:rPr>
          <w:b/>
          <w:bCs/>
          <w:iCs/>
        </w:rPr>
        <w:t xml:space="preserve"> your </w:t>
      </w:r>
      <w:r w:rsidR="00152E4C" w:rsidRPr="002C5B4D">
        <w:rPr>
          <w:b/>
          <w:bCs/>
          <w:iCs/>
        </w:rPr>
        <w:t xml:space="preserve">calculations </w:t>
      </w:r>
      <w:r w:rsidR="009B7E47" w:rsidRPr="002C5B4D">
        <w:rPr>
          <w:b/>
          <w:bCs/>
          <w:iCs/>
        </w:rPr>
        <w:t>by the Round 1 deadline, your Round 2 Report will not be graded</w:t>
      </w:r>
      <w:r w:rsidRPr="002C5B4D">
        <w:rPr>
          <w:b/>
          <w:bCs/>
          <w:iCs/>
        </w:rPr>
        <w:t>.</w:t>
      </w:r>
      <w:r w:rsidR="00A345A6" w:rsidRPr="002C5B4D">
        <w:rPr>
          <w:b/>
          <w:bCs/>
          <w:iCs/>
        </w:rPr>
        <w:t xml:space="preserve"> Your Round 1 submission should demonstrate that you attempted to perform ALL the required </w:t>
      </w:r>
      <w:r w:rsidR="00351BFE" w:rsidRPr="002C5B4D">
        <w:rPr>
          <w:b/>
          <w:bCs/>
          <w:iCs/>
        </w:rPr>
        <w:t>simulations</w:t>
      </w:r>
      <w:r w:rsidR="00A345A6" w:rsidRPr="002C5B4D">
        <w:rPr>
          <w:b/>
          <w:bCs/>
          <w:iCs/>
        </w:rPr>
        <w:t>. Incomplete Round 1 submission</w:t>
      </w:r>
      <w:r w:rsidR="00943621" w:rsidRPr="002C5B4D">
        <w:rPr>
          <w:b/>
          <w:bCs/>
          <w:iCs/>
        </w:rPr>
        <w:t>s</w:t>
      </w:r>
      <w:r w:rsidR="00A345A6" w:rsidRPr="002C5B4D">
        <w:rPr>
          <w:b/>
          <w:bCs/>
          <w:iCs/>
        </w:rPr>
        <w:t xml:space="preserve"> will receive no feedback.</w:t>
      </w:r>
    </w:p>
    <w:p w14:paraId="08C0F6CF" w14:textId="77777777" w:rsidR="00A8117C" w:rsidRPr="002C5B4D" w:rsidRDefault="00A8117C" w:rsidP="000624FC"/>
    <w:p w14:paraId="7772B312" w14:textId="77777777" w:rsidR="00132CC8" w:rsidRPr="002C5B4D" w:rsidRDefault="00132CC8">
      <w:r w:rsidRPr="002C5B4D">
        <w:br w:type="page"/>
      </w:r>
    </w:p>
    <w:p w14:paraId="07F737E3" w14:textId="77777777" w:rsidR="006C173E" w:rsidRPr="002C5B4D" w:rsidRDefault="006C173E" w:rsidP="000624FC">
      <w:pPr>
        <w:spacing w:line="276" w:lineRule="auto"/>
      </w:pPr>
      <w:r w:rsidRPr="002C5B4D">
        <w:lastRenderedPageBreak/>
        <w:t>We model the inter-relation between economic activity and climate change at a global scale. A by-product of economic activity is the emission of Green House Gases (GHG). Emissions increase the concentration of GHG in the atmosphere, which results in higher temperatures. In turn, the climate change unraveled by global warming has detrimental effects for economic activity; we refer to the latter as damages.</w:t>
      </w:r>
    </w:p>
    <w:p w14:paraId="35C40A57" w14:textId="77777777" w:rsidR="006C173E" w:rsidRPr="002C5B4D" w:rsidRDefault="006C173E" w:rsidP="000624FC">
      <w:pPr>
        <w:spacing w:line="276" w:lineRule="auto"/>
      </w:pPr>
    </w:p>
    <w:p w14:paraId="72FE874E" w14:textId="2B39D079" w:rsidR="000624FC" w:rsidRPr="002C5B4D" w:rsidRDefault="00B26484" w:rsidP="000624FC">
      <w:pPr>
        <w:spacing w:line="276" w:lineRule="auto"/>
      </w:pPr>
      <w:r w:rsidRPr="002C5B4D">
        <w:t>The model consists of two modules. An economic module which follows from t</w:t>
      </w:r>
      <w:r w:rsidR="000624FC" w:rsidRPr="002C5B4D">
        <w:t xml:space="preserve">he Solow model </w:t>
      </w:r>
      <w:r w:rsidR="00A57C36" w:rsidRPr="002C5B4D">
        <w:t>with technological progress</w:t>
      </w:r>
      <w:r w:rsidR="006C173E" w:rsidRPr="002C5B4D">
        <w:t xml:space="preserve"> and </w:t>
      </w:r>
      <w:r w:rsidR="0018046D" w:rsidRPr="002C5B4D">
        <w:t xml:space="preserve">models </w:t>
      </w:r>
      <w:r w:rsidR="006C173E" w:rsidRPr="002C5B4D">
        <w:t>the dynamic evolution of output</w:t>
      </w:r>
      <w:r w:rsidR="0018046D" w:rsidRPr="002C5B4D">
        <w:t xml:space="preserve"> and GHG emissions</w:t>
      </w:r>
      <w:r w:rsidRPr="002C5B4D">
        <w:t xml:space="preserve">. This is complemented with a climate module that models the relationship between </w:t>
      </w:r>
      <w:r w:rsidR="0018046D" w:rsidRPr="002C5B4D">
        <w:t xml:space="preserve">GHG concentrations and </w:t>
      </w:r>
      <w:r w:rsidR="006C173E" w:rsidRPr="002C5B4D">
        <w:t>temperature.</w:t>
      </w:r>
      <w:r w:rsidR="0018046D" w:rsidRPr="002C5B4D">
        <w:t xml:space="preserve"> From the economic module we obtain GHG emissions that feed the GHG concentrations in the climate module. From the climate module we obtain temperature which </w:t>
      </w:r>
      <w:r w:rsidR="0040295C" w:rsidRPr="002C5B4D">
        <w:t xml:space="preserve">in turn </w:t>
      </w:r>
      <w:r w:rsidR="0018046D" w:rsidRPr="002C5B4D">
        <w:t xml:space="preserve">determines the damages suffered by the economy in the form of </w:t>
      </w:r>
      <w:r w:rsidR="009340FB" w:rsidRPr="002C5B4D">
        <w:t xml:space="preserve">lost </w:t>
      </w:r>
      <w:r w:rsidR="0018046D" w:rsidRPr="002C5B4D">
        <w:t>output.</w:t>
      </w:r>
    </w:p>
    <w:p w14:paraId="2999A942" w14:textId="4B422671" w:rsidR="000624FC" w:rsidRPr="002C5B4D" w:rsidRDefault="000624FC" w:rsidP="000624FC">
      <w:pPr>
        <w:spacing w:line="276" w:lineRule="auto"/>
      </w:pPr>
    </w:p>
    <w:p w14:paraId="43C9ACEB" w14:textId="03B52B60" w:rsidR="00A067EF" w:rsidRPr="002C5B4D" w:rsidRDefault="00A067EF" w:rsidP="000624FC">
      <w:pPr>
        <w:spacing w:line="276" w:lineRule="auto"/>
      </w:pPr>
      <w:r w:rsidRPr="002C5B4D">
        <w:t>Economic module</w:t>
      </w:r>
    </w:p>
    <w:p w14:paraId="584DC130" w14:textId="77777777" w:rsidR="009340FB" w:rsidRPr="002C5B4D" w:rsidRDefault="009340FB" w:rsidP="000624FC">
      <w:pPr>
        <w:spacing w:line="276" w:lineRule="auto"/>
      </w:pPr>
    </w:p>
    <w:p w14:paraId="06FF0E70" w14:textId="2D55A094" w:rsidR="000624FC" w:rsidRPr="002C5B4D" w:rsidRDefault="00A067EF" w:rsidP="00044A07">
      <w:pPr>
        <w:spacing w:line="276" w:lineRule="auto"/>
      </w:pPr>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=K</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α</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L</m:t>
                </m:r>
                <m:d>
                  <m:dPr>
                    <m:ctrlPr>
                      <w:rPr>
                        <w:rFonts w:ascii="Cambria Math" w:hAnsi="Cambria Math"/>
                        <w:i/>
                      </w:rPr>
                    </m:ctrlPr>
                  </m:dPr>
                  <m:e>
                    <m:r>
                      <w:rPr>
                        <w:rFonts w:ascii="Cambria Math" w:hAnsi="Cambria Math"/>
                      </w:rPr>
                      <m:t>t</m:t>
                    </m:r>
                  </m:e>
                </m:d>
              </m:e>
            </m:d>
          </m:e>
          <m:sup>
            <m:r>
              <w:rPr>
                <w:rFonts w:ascii="Cambria Math" w:hAnsi="Cambria Math"/>
              </w:rPr>
              <m:t>1-α</m:t>
            </m:r>
          </m:sup>
        </m:sSup>
      </m:oMath>
      <w:r w:rsidR="000624FC" w:rsidRPr="002C5B4D">
        <w:tab/>
      </w:r>
      <w:r w:rsidR="00CA10F4" w:rsidRPr="002C5B4D">
        <w:tab/>
      </w:r>
      <w:r w:rsidR="00142A1C" w:rsidRPr="002C5B4D">
        <w:tab/>
      </w:r>
      <w:r w:rsidR="00D01AC4" w:rsidRPr="002C5B4D">
        <w:t>M</w:t>
      </w:r>
      <w:r w:rsidRPr="002C5B4D">
        <w:t>aterial</w:t>
      </w:r>
      <w:r w:rsidR="00B62B65" w:rsidRPr="002C5B4D">
        <w:t xml:space="preserve"> output</w:t>
      </w:r>
      <w:r w:rsidR="00D01AC4" w:rsidRPr="002C5B4D">
        <w:tab/>
      </w:r>
      <w:r w:rsidR="000624FC" w:rsidRPr="002C5B4D">
        <w:tab/>
      </w:r>
      <w:r w:rsidR="000624FC" w:rsidRPr="002C5B4D">
        <w:tab/>
      </w:r>
      <w:r w:rsidR="000624FC" w:rsidRPr="002C5B4D">
        <w:tab/>
        <w:t>(1)</w:t>
      </w:r>
    </w:p>
    <w:p w14:paraId="01D9A0C7" w14:textId="0EEA0B2A" w:rsidR="000624FC" w:rsidRPr="002C5B4D" w:rsidRDefault="00A57C36" w:rsidP="00044A07">
      <w:pPr>
        <w:spacing w:line="276" w:lineRule="auto"/>
      </w:pPr>
      <m:oMath>
        <m:r>
          <w:rPr>
            <w:rFonts w:ascii="Cambria Math" w:hAnsi="Cambria Math"/>
          </w:rPr>
          <m:t>A</m:t>
        </m:r>
        <m:d>
          <m:dPr>
            <m:ctrlPr>
              <w:rPr>
                <w:rFonts w:ascii="Cambria Math" w:hAnsi="Cambria Math"/>
                <w:i/>
              </w:rPr>
            </m:ctrlPr>
          </m:dPr>
          <m:e>
            <m:r>
              <w:rPr>
                <w:rFonts w:ascii="Cambria Math" w:hAnsi="Cambria Math"/>
              </w:rPr>
              <m:t>t+1</m:t>
            </m:r>
          </m:e>
        </m:d>
        <m:r>
          <w:rPr>
            <w:rFonts w:ascii="Cambria Math" w:hAnsi="Cambria Math"/>
          </w:rPr>
          <m:t>=A(t)</m:t>
        </m:r>
        <m:sSup>
          <m:sSupPr>
            <m:ctrlPr>
              <w:rPr>
                <w:rFonts w:ascii="Cambria Math" w:hAnsi="Cambria Math"/>
                <w:i/>
              </w:rPr>
            </m:ctrlPr>
          </m:sSupPr>
          <m:e>
            <m:r>
              <w:rPr>
                <w:rFonts w:ascii="Cambria Math" w:hAnsi="Cambria Math"/>
              </w:rPr>
              <m:t>e</m:t>
            </m:r>
          </m:e>
          <m:sup>
            <m:r>
              <w:rPr>
                <w:rFonts w:ascii="Cambria Math" w:hAnsi="Cambria Math"/>
              </w:rPr>
              <m:t>g</m:t>
            </m:r>
          </m:sup>
        </m:sSup>
      </m:oMath>
      <w:r w:rsidR="000624FC" w:rsidRPr="002C5B4D">
        <w:tab/>
      </w:r>
      <w:r w:rsidRPr="002C5B4D">
        <w:tab/>
      </w:r>
      <w:r w:rsidRPr="002C5B4D">
        <w:tab/>
      </w:r>
      <w:r w:rsidRPr="002C5B4D">
        <w:tab/>
      </w:r>
      <w:r w:rsidR="00F40834" w:rsidRPr="002C5B4D">
        <w:t>Productivity</w:t>
      </w:r>
      <w:r w:rsidR="000624FC" w:rsidRPr="002C5B4D">
        <w:tab/>
      </w:r>
      <w:r w:rsidR="000624FC" w:rsidRPr="002C5B4D">
        <w:tab/>
      </w:r>
      <w:r w:rsidR="000624FC" w:rsidRPr="002C5B4D">
        <w:tab/>
      </w:r>
      <w:r w:rsidR="000624FC" w:rsidRPr="002C5B4D">
        <w:tab/>
      </w:r>
      <w:r w:rsidR="00044A07" w:rsidRPr="002C5B4D">
        <w:tab/>
      </w:r>
      <w:r w:rsidR="000624FC" w:rsidRPr="002C5B4D">
        <w:t>(2)</w:t>
      </w:r>
    </w:p>
    <w:p w14:paraId="3EF4B6F6" w14:textId="43BB06BA" w:rsidR="00044A07" w:rsidRPr="002C5B4D" w:rsidRDefault="00A57C36" w:rsidP="000624FC">
      <w:pPr>
        <w:spacing w:line="276" w:lineRule="auto"/>
        <w:rPr>
          <w:lang w:val="fr-FR"/>
        </w:rPr>
      </w:pPr>
      <m:oMath>
        <m:r>
          <w:rPr>
            <w:rFonts w:ascii="Cambria Math" w:hAnsi="Cambria Math"/>
          </w:rPr>
          <m:t>L</m:t>
        </m:r>
        <m:d>
          <m:dPr>
            <m:ctrlPr>
              <w:rPr>
                <w:rFonts w:ascii="Cambria Math" w:hAnsi="Cambria Math"/>
                <w:i/>
              </w:rPr>
            </m:ctrlPr>
          </m:dPr>
          <m:e>
            <m:r>
              <w:rPr>
                <w:rFonts w:ascii="Cambria Math" w:hAnsi="Cambria Math"/>
              </w:rPr>
              <m:t>t</m:t>
            </m:r>
            <m:r>
              <w:rPr>
                <w:rFonts w:ascii="Cambria Math" w:hAnsi="Cambria Math"/>
                <w:lang w:val="fr-FR"/>
              </w:rPr>
              <m:t>+1</m:t>
            </m:r>
          </m:e>
        </m:d>
        <m:r>
          <w:rPr>
            <w:rFonts w:ascii="Cambria Math" w:hAnsi="Cambria Math"/>
            <w:lang w:val="fr-FR"/>
          </w:rPr>
          <m:t>=</m:t>
        </m:r>
        <m:r>
          <w:rPr>
            <w:rFonts w:ascii="Cambria Math" w:hAnsi="Cambria Math"/>
          </w:rPr>
          <m:t>L</m:t>
        </m:r>
        <m:r>
          <w:rPr>
            <w:rFonts w:ascii="Cambria Math" w:hAnsi="Cambria Math"/>
            <w:lang w:val="fr-FR"/>
          </w:rPr>
          <m:t>(</m:t>
        </m:r>
        <m:r>
          <w:rPr>
            <w:rFonts w:ascii="Cambria Math" w:hAnsi="Cambria Math"/>
          </w:rPr>
          <m:t>t</m:t>
        </m:r>
        <m:r>
          <w:rPr>
            <w:rFonts w:ascii="Cambria Math" w:hAnsi="Cambria Math"/>
            <w:lang w:val="fr-FR"/>
          </w:rPr>
          <m:t>)</m:t>
        </m:r>
        <m:sSup>
          <m:sSupPr>
            <m:ctrlPr>
              <w:rPr>
                <w:rFonts w:ascii="Cambria Math" w:hAnsi="Cambria Math"/>
                <w:i/>
              </w:rPr>
            </m:ctrlPr>
          </m:sSupPr>
          <m:e>
            <m:r>
              <w:rPr>
                <w:rFonts w:ascii="Cambria Math" w:hAnsi="Cambria Math"/>
              </w:rPr>
              <m:t>e</m:t>
            </m:r>
          </m:e>
          <m:sup>
            <m:r>
              <w:rPr>
                <w:rFonts w:ascii="Cambria Math" w:hAnsi="Cambria Math"/>
              </w:rPr>
              <m:t>n</m:t>
            </m:r>
          </m:sup>
        </m:sSup>
      </m:oMath>
      <w:r w:rsidR="000624FC" w:rsidRPr="002C5B4D">
        <w:rPr>
          <w:lang w:val="fr-FR"/>
        </w:rPr>
        <w:tab/>
      </w:r>
      <w:r w:rsidRPr="002C5B4D">
        <w:rPr>
          <w:lang w:val="fr-FR"/>
        </w:rPr>
        <w:tab/>
      </w:r>
      <w:r w:rsidRPr="002C5B4D">
        <w:rPr>
          <w:lang w:val="fr-FR"/>
        </w:rPr>
        <w:tab/>
      </w:r>
      <w:r w:rsidRPr="002C5B4D">
        <w:rPr>
          <w:lang w:val="fr-FR"/>
        </w:rPr>
        <w:tab/>
      </w:r>
      <w:r w:rsidR="00CE4D21" w:rsidRPr="002C5B4D">
        <w:rPr>
          <w:lang w:val="fr-FR"/>
        </w:rPr>
        <w:t>Population</w:t>
      </w:r>
      <w:r w:rsidRPr="002C5B4D">
        <w:rPr>
          <w:lang w:val="fr-FR"/>
        </w:rPr>
        <w:tab/>
      </w:r>
      <w:r w:rsidRPr="002C5B4D">
        <w:rPr>
          <w:lang w:val="fr-FR"/>
        </w:rPr>
        <w:tab/>
      </w:r>
      <w:r w:rsidR="000624FC" w:rsidRPr="002C5B4D">
        <w:rPr>
          <w:lang w:val="fr-FR"/>
        </w:rPr>
        <w:tab/>
      </w:r>
      <w:r w:rsidR="000624FC" w:rsidRPr="002C5B4D">
        <w:rPr>
          <w:lang w:val="fr-FR"/>
        </w:rPr>
        <w:tab/>
      </w:r>
      <w:r w:rsidR="00044A07" w:rsidRPr="002C5B4D">
        <w:rPr>
          <w:lang w:val="fr-FR"/>
        </w:rPr>
        <w:tab/>
      </w:r>
      <w:r w:rsidR="000624FC" w:rsidRPr="002C5B4D">
        <w:rPr>
          <w:lang w:val="fr-FR"/>
        </w:rPr>
        <w:t>(</w:t>
      </w:r>
      <w:r w:rsidR="00142A1C" w:rsidRPr="002C5B4D">
        <w:rPr>
          <w:lang w:val="fr-FR"/>
        </w:rPr>
        <w:t>3</w:t>
      </w:r>
      <w:r w:rsidR="00044A07" w:rsidRPr="002C5B4D">
        <w:rPr>
          <w:lang w:val="fr-FR"/>
        </w:rPr>
        <w:t>)</w:t>
      </w:r>
    </w:p>
    <w:p w14:paraId="299242FD" w14:textId="640AE6DE" w:rsidR="00C5497A" w:rsidRPr="002C5B4D" w:rsidRDefault="00C5497A" w:rsidP="000624FC">
      <w:pPr>
        <w:spacing w:line="276" w:lineRule="auto"/>
      </w:pPr>
      <m:oMath>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r>
              <w:rPr>
                <w:rFonts w:ascii="Cambria Math" w:hAnsi="Cambria Math"/>
              </w:rPr>
              <m:t>1-D</m:t>
            </m:r>
            <m:d>
              <m:dPr>
                <m:ctrlPr>
                  <w:rPr>
                    <w:rFonts w:ascii="Cambria Math" w:hAnsi="Cambria Math"/>
                    <w:i/>
                  </w:rPr>
                </m:ctrlPr>
              </m:dPr>
              <m:e>
                <m:r>
                  <w:rPr>
                    <w:rFonts w:ascii="Cambria Math" w:hAnsi="Cambria Math"/>
                  </w:rPr>
                  <m:t>t</m:t>
                </m:r>
              </m:e>
            </m:d>
          </m:e>
        </m:d>
        <m:r>
          <w:rPr>
            <w:rFonts w:ascii="Cambria Math" w:hAnsi="Cambria Math"/>
          </w:rPr>
          <m:t>Z</m:t>
        </m:r>
        <m:d>
          <m:dPr>
            <m:ctrlPr>
              <w:rPr>
                <w:rFonts w:ascii="Cambria Math" w:hAnsi="Cambria Math"/>
                <w:i/>
              </w:rPr>
            </m:ctrlPr>
          </m:dPr>
          <m:e>
            <m:r>
              <w:rPr>
                <w:rFonts w:ascii="Cambria Math" w:hAnsi="Cambria Math"/>
              </w:rPr>
              <m:t>t</m:t>
            </m:r>
          </m:e>
        </m:d>
      </m:oMath>
      <w:r w:rsidRPr="002C5B4D">
        <w:tab/>
      </w:r>
      <w:r w:rsidRPr="002C5B4D">
        <w:tab/>
      </w:r>
      <w:r w:rsidRPr="002C5B4D">
        <w:tab/>
      </w:r>
      <w:r w:rsidR="0047665B" w:rsidRPr="002C5B4D">
        <w:t xml:space="preserve">GDP: </w:t>
      </w:r>
      <w:r w:rsidRPr="002C5B4D">
        <w:t>Output net of damages</w:t>
      </w:r>
      <w:r w:rsidR="0047665B" w:rsidRPr="002C5B4D">
        <w:tab/>
      </w:r>
      <w:r w:rsidR="0047665B" w:rsidRPr="002C5B4D">
        <w:tab/>
      </w:r>
      <w:r w:rsidR="0047665B" w:rsidRPr="002C5B4D">
        <w:tab/>
        <w:t>(4)</w:t>
      </w:r>
    </w:p>
    <w:p w14:paraId="4989FA88" w14:textId="24368102" w:rsidR="000624FC" w:rsidRPr="002C5B4D" w:rsidRDefault="000624FC" w:rsidP="000624FC">
      <w:pPr>
        <w:spacing w:line="276" w:lineRule="auto"/>
      </w:pPr>
      <m:oMath>
        <m:r>
          <w:rPr>
            <w:rFonts w:ascii="Cambria Math" w:hAnsi="Cambria Math"/>
          </w:rPr>
          <m:t>C</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e>
        </m:d>
        <m:r>
          <w:rPr>
            <w:rFonts w:ascii="Cambria Math" w:hAnsi="Cambria Math"/>
          </w:rPr>
          <m:t>Y</m:t>
        </m:r>
        <m:d>
          <m:dPr>
            <m:ctrlPr>
              <w:rPr>
                <w:rFonts w:ascii="Cambria Math" w:hAnsi="Cambria Math"/>
                <w:i/>
              </w:rPr>
            </m:ctrlPr>
          </m:dPr>
          <m:e>
            <m:r>
              <w:rPr>
                <w:rFonts w:ascii="Cambria Math" w:hAnsi="Cambria Math"/>
              </w:rPr>
              <m:t>t</m:t>
            </m:r>
          </m:e>
        </m:d>
      </m:oMath>
      <w:r w:rsidRPr="002C5B4D">
        <w:tab/>
      </w:r>
      <w:r w:rsidRPr="002C5B4D">
        <w:tab/>
      </w:r>
      <w:r w:rsidR="00A57C36" w:rsidRPr="002C5B4D">
        <w:tab/>
      </w:r>
      <w:r w:rsidRPr="002C5B4D">
        <w:t>Consumption</w:t>
      </w:r>
      <w:r w:rsidRPr="002C5B4D">
        <w:tab/>
      </w:r>
      <w:r w:rsidRPr="002C5B4D">
        <w:tab/>
      </w:r>
      <w:r w:rsidRPr="002C5B4D">
        <w:tab/>
      </w:r>
      <w:r w:rsidRPr="002C5B4D">
        <w:tab/>
      </w:r>
      <w:r w:rsidR="00044A07" w:rsidRPr="002C5B4D">
        <w:tab/>
      </w:r>
      <w:r w:rsidRPr="002C5B4D">
        <w:t>(</w:t>
      </w:r>
      <w:r w:rsidR="00927231" w:rsidRPr="002C5B4D">
        <w:t>5</w:t>
      </w:r>
      <w:r w:rsidRPr="002C5B4D">
        <w:t>)</w:t>
      </w:r>
    </w:p>
    <w:p w14:paraId="4D5D14F6" w14:textId="77072824" w:rsidR="000624FC" w:rsidRPr="002C5B4D" w:rsidRDefault="000624FC" w:rsidP="000624FC">
      <w:pPr>
        <w:spacing w:line="276" w:lineRule="auto"/>
      </w:pPr>
      <m:oMath>
        <m:r>
          <w:rPr>
            <w:rFonts w:ascii="Cambria Math" w:hAnsi="Cambria Math"/>
          </w:rPr>
          <m:t>K</m:t>
        </m:r>
        <m:d>
          <m:dPr>
            <m:ctrlPr>
              <w:rPr>
                <w:rFonts w:ascii="Cambria Math" w:hAnsi="Cambria Math"/>
                <w:i/>
              </w:rPr>
            </m:ctrlPr>
          </m:dPr>
          <m:e>
            <m:r>
              <w:rPr>
                <w:rFonts w:ascii="Cambria Math" w:hAnsi="Cambria Math"/>
              </w:rPr>
              <m:t>t+1</m:t>
            </m:r>
          </m:e>
        </m:d>
        <m:r>
          <w:rPr>
            <w:rFonts w:ascii="Cambria Math" w:hAnsi="Cambria Math"/>
          </w:rPr>
          <m:t>-K(t)=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 xml:space="preserve">-δK(t) </m:t>
        </m:r>
      </m:oMath>
      <w:r w:rsidR="0033619E" w:rsidRPr="002C5B4D">
        <w:tab/>
      </w:r>
      <w:r w:rsidRPr="002C5B4D">
        <w:t>Physical capital accumulation</w:t>
      </w:r>
      <w:r w:rsidRPr="002C5B4D">
        <w:tab/>
      </w:r>
      <w:r w:rsidR="00044A07" w:rsidRPr="002C5B4D">
        <w:tab/>
      </w:r>
      <w:r w:rsidRPr="002C5B4D">
        <w:t>(</w:t>
      </w:r>
      <w:r w:rsidR="00927231" w:rsidRPr="002C5B4D">
        <w:t>6</w:t>
      </w:r>
      <w:r w:rsidRPr="002C5B4D">
        <w:t>)</w:t>
      </w:r>
    </w:p>
    <w:p w14:paraId="5AD1AED2" w14:textId="12AC0935" w:rsidR="0047665B" w:rsidRPr="002C5B4D" w:rsidRDefault="00927231" w:rsidP="000624FC">
      <w:pPr>
        <w:spacing w:line="276" w:lineRule="auto"/>
      </w:pPr>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=χ</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Z(t)</m:t>
        </m:r>
      </m:oMath>
      <w:r w:rsidRPr="002C5B4D">
        <w:tab/>
      </w:r>
      <w:r w:rsidRPr="002C5B4D">
        <w:tab/>
      </w:r>
      <w:r w:rsidRPr="002C5B4D">
        <w:tab/>
        <w:t xml:space="preserve">GHG emissions </w:t>
      </w:r>
      <w:r w:rsidRPr="002C5B4D">
        <w:tab/>
      </w:r>
      <w:r w:rsidRPr="002C5B4D">
        <w:tab/>
      </w:r>
      <w:r w:rsidRPr="002C5B4D">
        <w:tab/>
      </w:r>
      <w:r w:rsidRPr="002C5B4D">
        <w:tab/>
        <w:t>(7)</w:t>
      </w:r>
    </w:p>
    <w:p w14:paraId="380E64BE" w14:textId="1B3B90B0" w:rsidR="009340FB" w:rsidRPr="002C5B4D" w:rsidRDefault="009340FB" w:rsidP="000624FC">
      <w:pPr>
        <w:spacing w:line="276" w:lineRule="auto"/>
      </w:pPr>
    </w:p>
    <w:p w14:paraId="572A643D" w14:textId="64BEB867" w:rsidR="009340FB" w:rsidRPr="002C5B4D" w:rsidRDefault="009340FB" w:rsidP="000624FC">
      <w:pPr>
        <w:spacing w:line="276" w:lineRule="auto"/>
      </w:pPr>
      <w:r w:rsidRPr="002C5B4D">
        <w:t>Climate module</w:t>
      </w:r>
    </w:p>
    <w:p w14:paraId="3A2855FD" w14:textId="39F93AEF" w:rsidR="002A76AB" w:rsidRPr="002C5B4D" w:rsidRDefault="002A76AB" w:rsidP="009212FE"/>
    <w:p w14:paraId="5556564F" w14:textId="3AB1D587" w:rsidR="009340FB" w:rsidRPr="002C5B4D" w:rsidRDefault="009340FB" w:rsidP="009340FB">
      <w:pPr>
        <w:spacing w:line="276" w:lineRule="auto"/>
      </w:pPr>
      <m:oMath>
        <m:r>
          <w:rPr>
            <w:rFonts w:ascii="Cambria Math" w:hAnsi="Cambria Math"/>
          </w:rPr>
          <m:t>M</m:t>
        </m:r>
        <m:d>
          <m:dPr>
            <m:ctrlPr>
              <w:rPr>
                <w:rFonts w:ascii="Cambria Math" w:hAnsi="Cambria Math"/>
                <w:i/>
              </w:rPr>
            </m:ctrlPr>
          </m:dPr>
          <m:e>
            <m:r>
              <w:rPr>
                <w:rFonts w:ascii="Cambria Math" w:hAnsi="Cambria Math"/>
              </w:rPr>
              <m:t>t+1</m:t>
            </m:r>
          </m:e>
        </m:d>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+m</m:t>
        </m:r>
        <m:d>
          <m:dPr>
            <m:ctrlPr>
              <w:rPr>
                <w:rFonts w:ascii="Cambria Math" w:hAnsi="Cambria Math"/>
                <w:i/>
              </w:rPr>
            </m:ctrlPr>
          </m:dPr>
          <m:e>
            <m:r>
              <w:rPr>
                <w:rFonts w:ascii="Cambria Math" w:hAnsi="Cambria Math"/>
              </w:rPr>
              <m:t>t</m:t>
            </m:r>
          </m:e>
        </m:d>
      </m:oMath>
      <w:r w:rsidRPr="002C5B4D">
        <w:tab/>
      </w:r>
      <w:r w:rsidRPr="002C5B4D">
        <w:tab/>
      </w:r>
      <w:r w:rsidR="0033619E" w:rsidRPr="002C5B4D">
        <w:tab/>
      </w:r>
      <w:r w:rsidR="006E2F60" w:rsidRPr="002C5B4D">
        <w:t>Accumulation</w:t>
      </w:r>
      <w:r w:rsidRPr="002C5B4D">
        <w:t xml:space="preserve"> of GHG</w:t>
      </w:r>
      <w:r w:rsidR="006E2F60" w:rsidRPr="002C5B4D">
        <w:t xml:space="preserve"> in the atmosphere</w:t>
      </w:r>
      <w:r w:rsidRPr="002C5B4D">
        <w:tab/>
        <w:t>(8)</w:t>
      </w:r>
    </w:p>
    <w:p w14:paraId="2C28D73D" w14:textId="3F82842A" w:rsidR="001A5373" w:rsidRPr="002C5B4D" w:rsidRDefault="001A5373" w:rsidP="009340FB">
      <w:pPr>
        <w:spacing w:line="276" w:lineRule="auto"/>
      </w:pPr>
      <m:oMath>
        <m:r>
          <w:rPr>
            <w:rFonts w:ascii="Cambria Math" w:hAnsi="Cambria Math"/>
          </w:rPr>
          <m:t>T</m:t>
        </m:r>
        <m:d>
          <m:dPr>
            <m:ctrlPr>
              <w:rPr>
                <w:rFonts w:ascii="Cambria Math" w:hAnsi="Cambria Math"/>
                <w:i/>
              </w:rPr>
            </m:ctrlPr>
          </m:dPr>
          <m:e>
            <m:r>
              <w:rPr>
                <w:rFonts w:ascii="Cambria Math" w:hAnsi="Cambria Math"/>
              </w:rPr>
              <m:t>t</m:t>
            </m:r>
          </m:e>
        </m:d>
        <m:r>
          <w:rPr>
            <w:rFonts w:ascii="Cambria Math" w:hAnsi="Cambria Math"/>
          </w:rPr>
          <m:t>=1+</m:t>
        </m:r>
        <m:f>
          <m:fPr>
            <m:ctrlPr>
              <w:rPr>
                <w:rFonts w:ascii="Cambria Math" w:hAnsi="Cambria Math"/>
                <w:i/>
              </w:rPr>
            </m:ctrlPr>
          </m:fPr>
          <m:num>
            <m:r>
              <w:rPr>
                <w:rFonts w:ascii="Cambria Math" w:hAnsi="Cambria Math"/>
              </w:rPr>
              <m:t>M</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r>
                  <w:rPr>
                    <w:rFonts w:ascii="Cambria Math" w:hAnsi="Cambria Math"/>
                  </w:rPr>
                  <m:t>κ</m:t>
                </m:r>
              </m:sup>
            </m:sSup>
          </m:num>
          <m:den>
            <m:r>
              <w:rPr>
                <w:rFonts w:ascii="Cambria Math" w:hAnsi="Cambria Math"/>
              </w:rPr>
              <m:t>1000</m:t>
            </m:r>
          </m:den>
        </m:f>
      </m:oMath>
      <w:r w:rsidRPr="002C5B4D">
        <w:tab/>
      </w:r>
      <w:r w:rsidRPr="002C5B4D">
        <w:tab/>
      </w:r>
      <w:r w:rsidRPr="002C5B4D">
        <w:tab/>
      </w:r>
      <w:r w:rsidR="0033619E" w:rsidRPr="002C5B4D">
        <w:tab/>
      </w:r>
      <w:r w:rsidRPr="002C5B4D">
        <w:t>Temperature</w:t>
      </w:r>
      <w:r w:rsidR="0078494F" w:rsidRPr="002C5B4D">
        <w:t xml:space="preserve"> increase</w:t>
      </w:r>
      <w:r w:rsidRPr="002C5B4D">
        <w:t xml:space="preserve"> (rel</w:t>
      </w:r>
      <w:r w:rsidR="0078494F" w:rsidRPr="002C5B4D">
        <w:t>ative</w:t>
      </w:r>
      <w:r w:rsidRPr="002C5B4D">
        <w:t xml:space="preserve"> to 1800)</w:t>
      </w:r>
      <w:r w:rsidRPr="002C5B4D">
        <w:tab/>
        <w:t>(9)</w:t>
      </w:r>
    </w:p>
    <w:p w14:paraId="15F2A7AC" w14:textId="3F112DCB" w:rsidR="001A5373" w:rsidRPr="002C5B4D" w:rsidRDefault="001A5373" w:rsidP="009340FB">
      <w:pPr>
        <w:spacing w:line="276" w:lineRule="auto"/>
      </w:pPr>
      <m:oMath>
        <m:r>
          <w:rPr>
            <w:rFonts w:ascii="Cambria Math" w:hAnsi="Cambria Math"/>
          </w:rPr>
          <m:t>D</m:t>
        </m:r>
        <m:d>
          <m:dPr>
            <m:ctrlPr>
              <w:rPr>
                <w:rFonts w:ascii="Cambria Math" w:hAnsi="Cambria Math"/>
                <w:i/>
              </w:rPr>
            </m:ctrlPr>
          </m:dPr>
          <m:e>
            <m:r>
              <w:rPr>
                <w:rFonts w:ascii="Cambria Math" w:hAnsi="Cambria Math"/>
              </w:rPr>
              <m:t>t</m:t>
            </m:r>
          </m:e>
        </m:d>
        <m:r>
          <w:rPr>
            <w:rFonts w:ascii="Cambria Math" w:hAnsi="Cambria Math"/>
          </w:rPr>
          <m:t>=1-</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T</m:t>
                </m:r>
                <m:sSup>
                  <m:sSupPr>
                    <m:ctrlPr>
                      <w:rPr>
                        <w:rFonts w:ascii="Cambria Math" w:hAnsi="Cambria Math"/>
                        <w:i/>
                      </w:rPr>
                    </m:ctrlPr>
                  </m:sSupPr>
                  <m:e>
                    <m:d>
                      <m:dPr>
                        <m:ctrlPr>
                          <w:rPr>
                            <w:rFonts w:ascii="Cambria Math" w:hAnsi="Cambria Math"/>
                            <w:i/>
                          </w:rPr>
                        </m:ctrlPr>
                      </m:dPr>
                      <m:e>
                        <m:r>
                          <w:rPr>
                            <w:rFonts w:ascii="Cambria Math" w:hAnsi="Cambria Math"/>
                          </w:rPr>
                          <m:t>t</m:t>
                        </m:r>
                      </m:e>
                    </m:d>
                  </m:e>
                  <m:sup>
                    <m:sSub>
                      <m:sSubPr>
                        <m:ctrlPr>
                          <w:rPr>
                            <w:rFonts w:ascii="Cambria Math" w:hAnsi="Cambria Math"/>
                            <w:i/>
                          </w:rPr>
                        </m:ctrlPr>
                      </m:sSubPr>
                      <m:e>
                        <m:r>
                          <w:rPr>
                            <w:rFonts w:ascii="Cambria Math" w:hAnsi="Cambria Math"/>
                          </w:rPr>
                          <m:t>θ</m:t>
                        </m:r>
                      </m:e>
                      <m:sub>
                        <m:r>
                          <w:rPr>
                            <w:rFonts w:ascii="Cambria Math" w:hAnsi="Cambria Math"/>
                          </w:rPr>
                          <m:t>2</m:t>
                        </m:r>
                      </m:sub>
                    </m:sSub>
                  </m:sup>
                </m:sSup>
              </m:den>
            </m:f>
          </m:e>
        </m:d>
      </m:oMath>
      <w:r w:rsidR="00D01AC4" w:rsidRPr="002C5B4D">
        <w:t xml:space="preserve"> </w:t>
      </w:r>
      <w:r w:rsidR="00D01AC4" w:rsidRPr="002C5B4D">
        <w:tab/>
      </w:r>
      <w:r w:rsidR="00D01AC4" w:rsidRPr="002C5B4D">
        <w:tab/>
      </w:r>
      <w:r w:rsidR="0033619E" w:rsidRPr="002C5B4D">
        <w:tab/>
      </w:r>
      <w:r w:rsidR="00D01AC4" w:rsidRPr="002C5B4D">
        <w:t xml:space="preserve">Damages as a proportion of </w:t>
      </w:r>
      <m:oMath>
        <m:r>
          <w:rPr>
            <w:rFonts w:ascii="Cambria Math" w:hAnsi="Cambria Math"/>
          </w:rPr>
          <m:t>Z</m:t>
        </m:r>
      </m:oMath>
      <w:r w:rsidR="00D01AC4" w:rsidRPr="002C5B4D">
        <w:tab/>
      </w:r>
      <w:r w:rsidR="00D01AC4" w:rsidRPr="002C5B4D">
        <w:tab/>
        <w:t>(10)</w:t>
      </w:r>
    </w:p>
    <w:p w14:paraId="2956BD44" w14:textId="7FA79664" w:rsidR="009340FB" w:rsidRPr="002C5B4D" w:rsidRDefault="009340FB" w:rsidP="009212FE"/>
    <w:p w14:paraId="524E8DD5" w14:textId="0603A38D" w:rsidR="009212FE" w:rsidRPr="002C5B4D" w:rsidRDefault="009212FE" w:rsidP="009212FE">
      <w:r w:rsidRPr="002C5B4D">
        <w:t>Where</w:t>
      </w:r>
      <w:r w:rsidR="003D69EA" w:rsidRPr="002C5B4D">
        <w:t>:</w:t>
      </w:r>
    </w:p>
    <w:p w14:paraId="19B65F57" w14:textId="77777777" w:rsidR="009212FE" w:rsidRPr="002C5B4D" w:rsidRDefault="009212FE" w:rsidP="009212FE"/>
    <w:p w14:paraId="52A8BE99" w14:textId="5FFCE17C" w:rsidR="00846C9F" w:rsidRPr="002C5B4D" w:rsidRDefault="009425C2" w:rsidP="00846C9F">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∈(0, 1)</m:t>
        </m:r>
      </m:oMath>
      <w:r w:rsidR="00846C9F" w:rsidRPr="002C5B4D">
        <w:tab/>
      </w:r>
      <w:r w:rsidR="00846C9F" w:rsidRPr="002C5B4D">
        <w:tab/>
        <w:t>investment rate</w:t>
      </w:r>
      <w:r w:rsidR="00A067EF" w:rsidRPr="002C5B4D">
        <w:t xml:space="preserve"> in physical capital</w:t>
      </w:r>
    </w:p>
    <w:p w14:paraId="283CFE2A" w14:textId="46EF525F" w:rsidR="003A7EDD" w:rsidRPr="002C5B4D" w:rsidRDefault="009425C2" w:rsidP="009212FE">
      <m:oMath>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∈[0,  ω]</m:t>
        </m:r>
      </m:oMath>
      <w:r w:rsidR="0047665B" w:rsidRPr="002C5B4D">
        <w:tab/>
      </w:r>
      <w:r w:rsidR="0047665B" w:rsidRPr="002C5B4D">
        <w:tab/>
        <w:t>investment rate in emission reduction</w:t>
      </w:r>
    </w:p>
    <w:p w14:paraId="07C39896" w14:textId="75C1782C" w:rsidR="003A7EDD" w:rsidRPr="002C5B4D" w:rsidRDefault="009425C2" w:rsidP="009212FE">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t>
            </m:r>
          </m:sub>
        </m:sSub>
        <m:r>
          <w:rPr>
            <w:rFonts w:ascii="Cambria Math" w:hAnsi="Cambria Math"/>
          </w:rPr>
          <m:t>&lt;1</m:t>
        </m:r>
      </m:oMath>
      <w:r w:rsidR="00D01AC4" w:rsidRPr="002C5B4D">
        <w:t xml:space="preserve"> </w:t>
      </w:r>
    </w:p>
    <w:p w14:paraId="7506F3F8" w14:textId="53F9C29E" w:rsidR="009212FE" w:rsidRPr="002C5B4D" w:rsidRDefault="00306303" w:rsidP="009212FE">
      <m:oMath>
        <m:r>
          <w:rPr>
            <w:rFonts w:ascii="Cambria Math" w:hAnsi="Cambria Math"/>
          </w:rPr>
          <m:t>n&gt;0</m:t>
        </m:r>
      </m:oMath>
      <w:r w:rsidR="009212FE" w:rsidRPr="002C5B4D">
        <w:tab/>
      </w:r>
      <w:r w:rsidR="009212FE" w:rsidRPr="002C5B4D">
        <w:tab/>
      </w:r>
      <w:r w:rsidR="009212FE" w:rsidRPr="002C5B4D">
        <w:tab/>
      </w:r>
      <w:r w:rsidR="00CE4D21" w:rsidRPr="002C5B4D">
        <w:t>population growth rate</w:t>
      </w:r>
    </w:p>
    <w:p w14:paraId="3EE7E840" w14:textId="75B26794" w:rsidR="009212FE" w:rsidRPr="002C5B4D" w:rsidRDefault="0047665B" w:rsidP="009212FE">
      <m:oMath>
        <m:r>
          <w:rPr>
            <w:rFonts w:ascii="Cambria Math" w:hAnsi="Cambria Math"/>
          </w:rPr>
          <m:t>g&gt;0</m:t>
        </m:r>
      </m:oMath>
      <w:r w:rsidR="009212FE" w:rsidRPr="002C5B4D">
        <w:tab/>
      </w:r>
      <w:r w:rsidR="009212FE" w:rsidRPr="002C5B4D">
        <w:tab/>
      </w:r>
      <w:r w:rsidR="009212FE" w:rsidRPr="002C5B4D">
        <w:tab/>
      </w:r>
      <w:r w:rsidRPr="002C5B4D">
        <w:t>rate of technological progress</w:t>
      </w:r>
    </w:p>
    <w:p w14:paraId="512066D6" w14:textId="77777777" w:rsidR="00D01AC4" w:rsidRPr="002C5B4D" w:rsidRDefault="00D01AC4" w:rsidP="009212FE"/>
    <w:p w14:paraId="0B603460" w14:textId="25B72B6F" w:rsidR="00D01AC4" w:rsidRPr="002C5B4D" w:rsidRDefault="00D01AC4" w:rsidP="009212FE">
      <m:oMath>
        <m:r>
          <w:rPr>
            <w:rFonts w:ascii="Cambria Math" w:hAnsi="Cambria Math"/>
          </w:rPr>
          <m:t>χ&gt;0</m:t>
        </m:r>
      </m:oMath>
      <w:r w:rsidRPr="002C5B4D">
        <w:t xml:space="preserve"> </w:t>
      </w:r>
      <w:r w:rsidRPr="002C5B4D">
        <w:tab/>
      </w:r>
      <w:r w:rsidRPr="002C5B4D">
        <w:tab/>
      </w:r>
      <w:r w:rsidRPr="002C5B4D">
        <w:tab/>
      </w:r>
      <w:r w:rsidR="00B62A4A" w:rsidRPr="002C5B4D">
        <w:t>e</w:t>
      </w:r>
      <w:r w:rsidRPr="002C5B4D">
        <w:t>mission intensity without investment in emission reduction</w:t>
      </w:r>
    </w:p>
    <w:p w14:paraId="6EF9CD6B" w14:textId="203F7CB7" w:rsidR="00D01AC4" w:rsidRPr="002C5B4D" w:rsidRDefault="003D69EA" w:rsidP="009212FE">
      <m:oMath>
        <m:r>
          <w:rPr>
            <w:rFonts w:ascii="Cambria Math" w:hAnsi="Cambria Math"/>
          </w:rPr>
          <m:t>1/ω&gt;0</m:t>
        </m:r>
      </m:oMath>
      <w:r w:rsidR="00D01AC4" w:rsidRPr="002C5B4D">
        <w:t xml:space="preserve">  </w:t>
      </w:r>
      <w:r w:rsidR="00D01AC4" w:rsidRPr="002C5B4D">
        <w:tab/>
      </w:r>
      <w:r w:rsidR="00D01AC4" w:rsidRPr="002C5B4D">
        <w:tab/>
      </w:r>
      <w:r w:rsidR="004A0035" w:rsidRPr="002C5B4D">
        <w:t>efficiency of investment in emission reduction</w:t>
      </w:r>
    </w:p>
    <w:p w14:paraId="1120A473" w14:textId="5E1D67AF" w:rsidR="00D01AC4" w:rsidRPr="002C5B4D" w:rsidRDefault="00B62A4A" w:rsidP="009212FE">
      <m:oMath>
        <m:r>
          <w:rPr>
            <w:rFonts w:ascii="Cambria Math" w:hAnsi="Cambria Math"/>
          </w:rPr>
          <m:t>ε&gt;0</m:t>
        </m:r>
      </m:oMath>
      <w:r w:rsidRPr="002C5B4D">
        <w:tab/>
      </w:r>
      <w:r w:rsidRPr="002C5B4D">
        <w:tab/>
      </w:r>
      <w:r w:rsidR="00D01AC4" w:rsidRPr="002C5B4D">
        <w:t xml:space="preserve"> </w:t>
      </w:r>
      <w:r w:rsidRPr="002C5B4D">
        <w:tab/>
        <w:t>sensibility of emissions to investment in emission reduction</w:t>
      </w:r>
    </w:p>
    <w:p w14:paraId="3D186377" w14:textId="6BACAC49" w:rsidR="00B62A4A" w:rsidRPr="002C5B4D" w:rsidRDefault="00B62A4A" w:rsidP="009212FE"/>
    <w:p w14:paraId="5A5A677A" w14:textId="3B6655F8" w:rsidR="00B62A4A" w:rsidRPr="002C5B4D" w:rsidRDefault="0033619E" w:rsidP="009212FE">
      <m:oMath>
        <m:r>
          <w:rPr>
            <w:rFonts w:ascii="Cambria Math" w:hAnsi="Cambria Math"/>
          </w:rPr>
          <m:t>κ&gt;0</m:t>
        </m:r>
      </m:oMath>
      <w:r w:rsidRPr="002C5B4D">
        <w:tab/>
      </w:r>
      <w:r w:rsidRPr="002C5B4D">
        <w:tab/>
      </w:r>
      <w:r w:rsidRPr="002C5B4D">
        <w:tab/>
        <w:t>sensibility of temperature to GHG concentrations</w:t>
      </w:r>
    </w:p>
    <w:p w14:paraId="557EBBBA" w14:textId="39AD6492" w:rsidR="0033619E" w:rsidRPr="002C5B4D" w:rsidRDefault="009425C2" w:rsidP="009212FE">
      <m:oMath>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&gt;0</m:t>
        </m:r>
      </m:oMath>
      <w:r w:rsidR="0033619E" w:rsidRPr="002C5B4D">
        <w:t xml:space="preserve"> and </w:t>
      </w:r>
      <m:oMath>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&gt;0</m:t>
        </m:r>
      </m:oMath>
      <w:r w:rsidR="0033619E" w:rsidRPr="002C5B4D">
        <w:tab/>
        <w:t>sensibility of damages to temperature</w:t>
      </w:r>
    </w:p>
    <w:p w14:paraId="745D7D08" w14:textId="77777777" w:rsidR="009212FE" w:rsidRPr="002C5B4D" w:rsidRDefault="009212FE" w:rsidP="000624FC"/>
    <w:p w14:paraId="7F37BD77" w14:textId="647C9DB4" w:rsidR="0082460E" w:rsidRPr="002C5B4D" w:rsidRDefault="009861C8" w:rsidP="000624FC">
      <w:pPr>
        <w:pBdr>
          <w:bottom w:val="single" w:sz="12" w:space="1" w:color="auto"/>
        </w:pBdr>
      </w:pPr>
      <w:r w:rsidRPr="002C5B4D">
        <w:t xml:space="preserve">You </w:t>
      </w:r>
      <w:r w:rsidR="009C7291" w:rsidRPr="002C5B4D">
        <w:t xml:space="preserve">have access to </w:t>
      </w:r>
      <w:r w:rsidRPr="002C5B4D">
        <w:t>a</w:t>
      </w:r>
      <w:r w:rsidR="0033619E" w:rsidRPr="002C5B4D">
        <w:t xml:space="preserve">n excel </w:t>
      </w:r>
      <w:r w:rsidR="00CC6010" w:rsidRPr="002C5B4D">
        <w:t>file</w:t>
      </w:r>
      <w:r w:rsidR="0033619E" w:rsidRPr="002C5B4D">
        <w:t xml:space="preserve"> with multiple spreadsheets</w:t>
      </w:r>
      <w:r w:rsidR="0082460E" w:rsidRPr="002C5B4D">
        <w:t>.</w:t>
      </w:r>
      <w:r w:rsidR="0033619E" w:rsidRPr="002C5B4D">
        <w:t xml:space="preserve"> </w:t>
      </w:r>
    </w:p>
    <w:p w14:paraId="1335D15A" w14:textId="77777777" w:rsidR="0082460E" w:rsidRPr="002C5B4D" w:rsidRDefault="0082460E" w:rsidP="000624FC">
      <w:pPr>
        <w:pBdr>
          <w:bottom w:val="single" w:sz="12" w:space="1" w:color="auto"/>
        </w:pBdr>
      </w:pPr>
    </w:p>
    <w:p w14:paraId="12AD3095" w14:textId="77777777" w:rsidR="0082460E" w:rsidRPr="002C5B4D" w:rsidRDefault="0082460E" w:rsidP="0082460E">
      <w:pPr>
        <w:pBdr>
          <w:bottom w:val="single" w:sz="12" w:space="1" w:color="auto"/>
        </w:pBdr>
        <w:rPr>
          <w:b/>
          <w:bCs/>
        </w:rPr>
      </w:pPr>
      <w:r w:rsidRPr="002C5B4D">
        <w:rPr>
          <w:b/>
          <w:bCs/>
        </w:rPr>
        <w:t>All the relevant parameter values and initial values are provided in the excel file</w:t>
      </w:r>
    </w:p>
    <w:p w14:paraId="63D251F9" w14:textId="77777777" w:rsidR="0082460E" w:rsidRPr="002C5B4D" w:rsidRDefault="0082460E" w:rsidP="000624FC">
      <w:pPr>
        <w:pBdr>
          <w:bottom w:val="single" w:sz="12" w:space="1" w:color="auto"/>
        </w:pBdr>
      </w:pPr>
    </w:p>
    <w:p w14:paraId="11BCD933" w14:textId="7F5B1219" w:rsidR="00B50366" w:rsidRPr="002C5B4D" w:rsidRDefault="00BB401D" w:rsidP="000624FC">
      <w:pPr>
        <w:pBdr>
          <w:bottom w:val="single" w:sz="12" w:space="1" w:color="auto"/>
        </w:pBdr>
      </w:pPr>
      <w:r w:rsidRPr="002C5B4D">
        <w:t xml:space="preserve">It </w:t>
      </w:r>
      <w:r w:rsidR="00951399" w:rsidRPr="002C5B4D">
        <w:t xml:space="preserve">is </w:t>
      </w:r>
      <w:r w:rsidRPr="002C5B4D">
        <w:t xml:space="preserve">your task to </w:t>
      </w:r>
      <w:r w:rsidR="0006107A" w:rsidRPr="002C5B4D">
        <w:t xml:space="preserve">perform different simulations of the </w:t>
      </w:r>
      <w:r w:rsidR="00CC6010" w:rsidRPr="002C5B4D">
        <w:t>Solow model with climate detailed above</w:t>
      </w:r>
      <w:r w:rsidR="00604ABF" w:rsidRPr="002C5B4D">
        <w:t xml:space="preserve"> (Round 1)</w:t>
      </w:r>
      <w:r w:rsidR="0006107A" w:rsidRPr="002C5B4D">
        <w:t>.</w:t>
      </w:r>
      <w:r w:rsidR="009861C8" w:rsidRPr="002C5B4D">
        <w:t xml:space="preserve"> </w:t>
      </w:r>
      <w:r w:rsidR="00951399" w:rsidRPr="002C5B4D">
        <w:t>Based on these simulations you will</w:t>
      </w:r>
      <w:r w:rsidR="009861C8" w:rsidRPr="002C5B4D">
        <w:t xml:space="preserve"> analyze </w:t>
      </w:r>
      <w:r w:rsidR="0006107A" w:rsidRPr="002C5B4D">
        <w:t xml:space="preserve">the economic implications of </w:t>
      </w:r>
      <w:r w:rsidR="00596B0A" w:rsidRPr="002C5B4D">
        <w:t>climate change and climate policy scenarios</w:t>
      </w:r>
      <w:r w:rsidR="00604ABF" w:rsidRPr="002C5B4D">
        <w:t xml:space="preserve"> (Round 2)</w:t>
      </w:r>
      <w:r w:rsidR="009861C8" w:rsidRPr="002C5B4D">
        <w:t>.</w:t>
      </w:r>
    </w:p>
    <w:p w14:paraId="622E9504" w14:textId="764FD80B" w:rsidR="00B50366" w:rsidRPr="002C5B4D" w:rsidRDefault="00B50366" w:rsidP="000624FC">
      <w:pPr>
        <w:pBdr>
          <w:bottom w:val="single" w:sz="12" w:space="1" w:color="auto"/>
        </w:pBdr>
      </w:pPr>
    </w:p>
    <w:p w14:paraId="70201F05" w14:textId="170FF946" w:rsidR="00CC6010" w:rsidRPr="002C5B4D" w:rsidRDefault="00CC6010" w:rsidP="000624FC">
      <w:pPr>
        <w:pBdr>
          <w:bottom w:val="single" w:sz="12" w:space="1" w:color="auto"/>
        </w:pBdr>
      </w:pPr>
      <w:r w:rsidRPr="002C5B4D">
        <w:t>Ea</w:t>
      </w:r>
      <w:r w:rsidR="00A11E95" w:rsidRPr="002C5B4D">
        <w:t>c</w:t>
      </w:r>
      <w:r w:rsidRPr="002C5B4D">
        <w:t xml:space="preserve">h simulation is to be performed on a separate sheet </w:t>
      </w:r>
      <w:r w:rsidR="00EE6AA4" w:rsidRPr="002C5B4D">
        <w:t xml:space="preserve">of the excel file </w:t>
      </w:r>
      <w:r w:rsidRPr="002C5B4D">
        <w:t xml:space="preserve">(see the </w:t>
      </w:r>
      <w:r w:rsidR="00A11E95" w:rsidRPr="002C5B4D">
        <w:t>sheet labels</w:t>
      </w:r>
      <w:r w:rsidRPr="002C5B4D">
        <w:t>)</w:t>
      </w:r>
    </w:p>
    <w:p w14:paraId="3E0A9574" w14:textId="37145497" w:rsidR="00B50366" w:rsidRPr="002C5B4D" w:rsidRDefault="00B50366" w:rsidP="000624FC">
      <w:pPr>
        <w:pBdr>
          <w:bottom w:val="single" w:sz="12" w:space="1" w:color="auto"/>
        </w:pBdr>
      </w:pPr>
    </w:p>
    <w:p w14:paraId="18837E32" w14:textId="77777777" w:rsidR="0082460E" w:rsidRPr="002C5B4D" w:rsidRDefault="0082460E" w:rsidP="0082460E">
      <w:pPr>
        <w:pBdr>
          <w:bottom w:val="single" w:sz="12" w:space="1" w:color="auto"/>
        </w:pBdr>
      </w:pPr>
      <w:r w:rsidRPr="002C5B4D">
        <w:t>Present all your answers using 4 decimals.</w:t>
      </w:r>
    </w:p>
    <w:p w14:paraId="0763BE2D" w14:textId="77777777" w:rsidR="0082460E" w:rsidRPr="002C5B4D" w:rsidRDefault="0082460E" w:rsidP="000624FC">
      <w:pPr>
        <w:pBdr>
          <w:bottom w:val="single" w:sz="12" w:space="1" w:color="auto"/>
        </w:pBdr>
      </w:pPr>
    </w:p>
    <w:p w14:paraId="1913BB39" w14:textId="03646D87" w:rsidR="00143842" w:rsidRPr="002C5B4D" w:rsidRDefault="00143842" w:rsidP="00143842">
      <w:pPr>
        <w:pBdr>
          <w:bottom w:val="single" w:sz="12" w:space="1" w:color="auto"/>
        </w:pBdr>
        <w:rPr>
          <w:i/>
          <w:iCs/>
        </w:rPr>
      </w:pPr>
      <w:r w:rsidRPr="002C5B4D">
        <w:rPr>
          <w:i/>
          <w:iCs/>
        </w:rPr>
        <w:t xml:space="preserve">*Note: </w:t>
      </w:r>
      <w:r w:rsidR="0082460E" w:rsidRPr="002C5B4D">
        <w:rPr>
          <w:i/>
          <w:iCs/>
        </w:rPr>
        <w:t xml:space="preserve">For the </w:t>
      </w:r>
      <w:r w:rsidRPr="002C5B4D">
        <w:rPr>
          <w:i/>
          <w:iCs/>
        </w:rPr>
        <w:t xml:space="preserve">computations of growth rates use the exponential formulation. For ‘a’ variable </w:t>
      </w:r>
      <m:oMath>
        <m:r>
          <w:rPr>
            <w:rFonts w:ascii="Cambria Math" w:hAnsi="Cambria Math"/>
          </w:rPr>
          <m:t>X</m:t>
        </m:r>
      </m:oMath>
      <w:r w:rsidRPr="002C5B4D">
        <w:rPr>
          <w:i/>
          <w:iCs/>
        </w:rPr>
        <w:t xml:space="preserve"> this is:</w:t>
      </w:r>
    </w:p>
    <w:p w14:paraId="7D02C06F" w14:textId="77777777" w:rsidR="00CC6010" w:rsidRPr="002C5B4D" w:rsidRDefault="00CC6010" w:rsidP="00143842">
      <w:pPr>
        <w:pBdr>
          <w:bottom w:val="single" w:sz="12" w:space="1" w:color="auto"/>
        </w:pBdr>
        <w:rPr>
          <w:i/>
          <w:iCs/>
        </w:rPr>
      </w:pPr>
    </w:p>
    <w:p w14:paraId="25023055" w14:textId="5BFDF983" w:rsidR="00143842" w:rsidRPr="002C5B4D" w:rsidRDefault="00143842" w:rsidP="00143842">
      <w:pPr>
        <w:pBdr>
          <w:bottom w:val="single" w:sz="12" w:space="1" w:color="auto"/>
        </w:pBdr>
        <w:rPr>
          <w:i/>
          <w:iCs/>
        </w:rPr>
      </w:pPr>
      <m:oMathPara>
        <m:oMath>
          <m:r>
            <w:rPr>
              <w:rFonts w:ascii="Cambria Math" w:hAnsi="Cambria Math"/>
            </w:rPr>
            <m:t>X</m:t>
          </m:r>
          <m:d>
            <m:dPr>
              <m:ctrlPr>
                <w:rPr>
                  <w:rFonts w:ascii="Cambria Math" w:hAnsi="Cambria Math"/>
                  <w:i/>
                  <w:iCs/>
                </w:rPr>
              </m:ctrlPr>
            </m:dPr>
            <m:e>
              <m:r>
                <w:rPr>
                  <w:rFonts w:ascii="Cambria Math" w:hAnsi="Cambria Math"/>
                </w:rPr>
                <m:t>t+1</m:t>
              </m:r>
            </m:e>
          </m:d>
          <m:r>
            <w:rPr>
              <w:rFonts w:ascii="Cambria Math" w:hAnsi="Cambria Math"/>
            </w:rPr>
            <m:t>=X</m:t>
          </m:r>
          <m:sSup>
            <m:sSupPr>
              <m:ctrlPr>
                <w:rPr>
                  <w:rFonts w:ascii="Cambria Math" w:hAnsi="Cambria Math"/>
                  <w:i/>
                  <w:iCs/>
                </w:rPr>
              </m:ctrlPr>
            </m:sSupPr>
            <m:e>
              <m:d>
                <m:dPr>
                  <m:ctrlPr>
                    <w:rPr>
                      <w:rFonts w:ascii="Cambria Math" w:hAnsi="Cambria Math"/>
                      <w:i/>
                      <w:iCs/>
                    </w:rPr>
                  </m:ctrlPr>
                </m:dPr>
                <m:e>
                  <m:r>
                    <w:rPr>
                      <w:rFonts w:ascii="Cambria Math" w:hAnsi="Cambria Math"/>
                    </w:rPr>
                    <m:t>t</m:t>
                  </m:r>
                </m:e>
              </m:d>
              <m:r>
                <w:rPr>
                  <w:rFonts w:ascii="Cambria Math" w:hAnsi="Cambria Math"/>
                </w:rPr>
                <m:t>e</m:t>
              </m:r>
            </m:e>
            <m:sup>
              <m:sSub>
                <m:sSubPr>
                  <m:ctrlPr>
                    <w:rPr>
                      <w:rFonts w:ascii="Cambria Math" w:hAnsi="Cambria Math"/>
                      <w:i/>
                      <w:iCs/>
                    </w:rPr>
                  </m:ctrlPr>
                </m:sSubPr>
                <m:e>
                  <m:r>
                    <w:rPr>
                      <w:rFonts w:ascii="Cambria Math" w:hAnsi="Cambria Math"/>
                    </w:rPr>
                    <m:t>g</m:t>
                  </m:r>
                </m:e>
                <m:sub>
                  <m:r>
                    <w:rPr>
                      <w:rFonts w:ascii="Cambria Math" w:hAnsi="Cambria Math"/>
                    </w:rPr>
                    <m:t>X</m:t>
                  </m:r>
                </m:sub>
              </m:sSub>
              <m:r>
                <w:rPr>
                  <w:rFonts w:ascii="Cambria Math" w:hAnsi="Cambria Math"/>
                </w:rPr>
                <m:t>(t+1)</m:t>
              </m:r>
            </m:sup>
          </m:sSup>
          <m:r>
            <w:rPr>
              <w:rFonts w:ascii="Cambria Math" w:hAnsi="Cambria Math"/>
            </w:rPr>
            <m:t>,</m:t>
          </m:r>
        </m:oMath>
      </m:oMathPara>
    </w:p>
    <w:p w14:paraId="47C2FED8" w14:textId="77777777" w:rsidR="00CC6010" w:rsidRPr="002C5B4D" w:rsidRDefault="00CC6010" w:rsidP="000624FC">
      <w:pPr>
        <w:pBdr>
          <w:bottom w:val="single" w:sz="12" w:space="1" w:color="auto"/>
        </w:pBdr>
        <w:rPr>
          <w:i/>
          <w:iCs/>
        </w:rPr>
      </w:pPr>
    </w:p>
    <w:p w14:paraId="54248BCB" w14:textId="1EB78428" w:rsidR="00143842" w:rsidRPr="002C5B4D" w:rsidRDefault="00143842" w:rsidP="000624FC">
      <w:pPr>
        <w:pBdr>
          <w:bottom w:val="single" w:sz="12" w:space="1" w:color="auto"/>
        </w:pBdr>
        <w:rPr>
          <w:i/>
          <w:iCs/>
        </w:rPr>
      </w:pPr>
      <w:r w:rsidRPr="002C5B4D">
        <w:rPr>
          <w:i/>
          <w:iCs/>
        </w:rPr>
        <w:t xml:space="preserve">where </w:t>
      </w:r>
      <m:oMath>
        <m:sSub>
          <m:sSubPr>
            <m:ctrlPr>
              <w:rPr>
                <w:rFonts w:ascii="Cambria Math" w:hAnsi="Cambria Math"/>
                <w:i/>
                <w:iCs/>
              </w:rPr>
            </m:ctrlPr>
          </m:sSubPr>
          <m:e>
            <m:r>
              <w:rPr>
                <w:rFonts w:ascii="Cambria Math" w:hAnsi="Cambria Math"/>
              </w:rPr>
              <m:t>g</m:t>
            </m:r>
          </m:e>
          <m:sub>
            <m:r>
              <w:rPr>
                <w:rFonts w:ascii="Cambria Math" w:hAnsi="Cambria Math"/>
              </w:rPr>
              <m:t>X</m:t>
            </m:r>
          </m:sub>
        </m:sSub>
        <m:r>
          <w:rPr>
            <w:rFonts w:ascii="Cambria Math" w:hAnsi="Cambria Math"/>
          </w:rPr>
          <m:t>(t+1)</m:t>
        </m:r>
      </m:oMath>
      <w:r w:rsidRPr="002C5B4D">
        <w:rPr>
          <w:i/>
          <w:iCs/>
        </w:rPr>
        <w:t xml:space="preserve"> is the growth rate of variable </w:t>
      </w:r>
      <m:oMath>
        <m:r>
          <w:rPr>
            <w:rFonts w:ascii="Cambria Math" w:hAnsi="Cambria Math"/>
          </w:rPr>
          <m:t>X</m:t>
        </m:r>
      </m:oMath>
      <w:r w:rsidRPr="002C5B4D">
        <w:rPr>
          <w:i/>
          <w:iCs/>
        </w:rPr>
        <w:t xml:space="preserve"> between year </w:t>
      </w:r>
      <m:oMath>
        <m:r>
          <w:rPr>
            <w:rFonts w:ascii="Cambria Math" w:hAnsi="Cambria Math"/>
          </w:rPr>
          <m:t>t</m:t>
        </m:r>
      </m:oMath>
      <w:r w:rsidRPr="002C5B4D">
        <w:rPr>
          <w:i/>
          <w:iCs/>
        </w:rPr>
        <w:t xml:space="preserve"> and year </w:t>
      </w:r>
      <m:oMath>
        <m:r>
          <w:rPr>
            <w:rFonts w:ascii="Cambria Math" w:hAnsi="Cambria Math"/>
          </w:rPr>
          <m:t>t+1</m:t>
        </m:r>
      </m:oMath>
      <w:r w:rsidRPr="002C5B4D">
        <w:rPr>
          <w:i/>
          <w:iCs/>
        </w:rPr>
        <w:t xml:space="preserve">. </w:t>
      </w:r>
    </w:p>
    <w:p w14:paraId="1ACDDAF6" w14:textId="43CEF9BE" w:rsidR="00CC6010" w:rsidRPr="002C5B4D" w:rsidRDefault="00CC6010" w:rsidP="000624FC">
      <w:pPr>
        <w:pBdr>
          <w:bottom w:val="single" w:sz="12" w:space="1" w:color="auto"/>
        </w:pBdr>
      </w:pPr>
    </w:p>
    <w:p w14:paraId="7F1A7E62" w14:textId="77777777" w:rsidR="00B50366" w:rsidRPr="002C5B4D" w:rsidRDefault="00B50366" w:rsidP="000624FC">
      <w:pPr>
        <w:pBdr>
          <w:bottom w:val="single" w:sz="12" w:space="1" w:color="auto"/>
        </w:pBdr>
      </w:pPr>
    </w:p>
    <w:p w14:paraId="62493154" w14:textId="77777777" w:rsidR="00132CC8" w:rsidRPr="002C5B4D" w:rsidRDefault="00132CC8" w:rsidP="009861C8"/>
    <w:p w14:paraId="1024431E" w14:textId="078D0056" w:rsidR="00545C1A" w:rsidRPr="002C5B4D" w:rsidRDefault="0006107A" w:rsidP="008B4C15">
      <w:r w:rsidRPr="002C5B4D">
        <w:br w:type="page"/>
      </w:r>
    </w:p>
    <w:p w14:paraId="6A03F770" w14:textId="77777777" w:rsidR="00E64620" w:rsidRPr="002C5B4D" w:rsidRDefault="00E64620" w:rsidP="008B4C15">
      <w:pPr>
        <w:rPr>
          <w:bCs/>
        </w:rPr>
      </w:pPr>
    </w:p>
    <w:p w14:paraId="7CD7DFC8" w14:textId="77777777" w:rsidR="00A415AD" w:rsidRPr="002C5B4D" w:rsidRDefault="00A415AD" w:rsidP="00A415AD">
      <w:pPr>
        <w:pStyle w:val="ListParagraph"/>
      </w:pPr>
    </w:p>
    <w:p w14:paraId="525B1907" w14:textId="077AFBCE" w:rsidR="00126F53" w:rsidRPr="002C5B4D" w:rsidRDefault="00B41240" w:rsidP="00B41240">
      <w:pPr>
        <w:numPr>
          <w:ilvl w:val="0"/>
          <w:numId w:val="2"/>
        </w:numPr>
        <w:ind w:hanging="762"/>
        <w:rPr>
          <w:b/>
        </w:rPr>
      </w:pPr>
      <w:r w:rsidRPr="002C5B4D">
        <w:rPr>
          <w:b/>
        </w:rPr>
        <w:t xml:space="preserve">[R2] </w:t>
      </w:r>
      <w:r w:rsidR="006C3A75" w:rsidRPr="002C5B4D">
        <w:rPr>
          <w:b/>
        </w:rPr>
        <w:t>Use equation (7) to e</w:t>
      </w:r>
      <w:r w:rsidR="00126F53" w:rsidRPr="002C5B4D">
        <w:rPr>
          <w:b/>
        </w:rPr>
        <w:t>xplain</w:t>
      </w:r>
      <w:r w:rsidRPr="002C5B4D">
        <w:rPr>
          <w:b/>
        </w:rPr>
        <w:t xml:space="preserve"> why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7D53D0" w:rsidRPr="002C5B4D">
        <w:rPr>
          <w:b/>
        </w:rPr>
        <w:t xml:space="preserve"> is a measure of the effort to reduce emissions</w:t>
      </w:r>
      <w:r w:rsidR="00126F53" w:rsidRPr="002C5B4D">
        <w:rPr>
          <w:b/>
        </w:rPr>
        <w:t xml:space="preserve"> (i.e., abatement effort)</w:t>
      </w:r>
      <w:r w:rsidR="002F790C" w:rsidRPr="002C5B4D">
        <w:rPr>
          <w:b/>
        </w:rPr>
        <w:t>.</w:t>
      </w:r>
    </w:p>
    <w:p w14:paraId="75E994F5" w14:textId="4D418C7E" w:rsidR="00160BF2" w:rsidRPr="002C5B4D" w:rsidRDefault="00160BF2" w:rsidP="00160BF2">
      <w:pPr>
        <w:pStyle w:val="ListParagraph"/>
        <w:ind w:left="762"/>
      </w:pPr>
    </w:p>
    <w:p w14:paraId="000D20E5" w14:textId="2A6AE084" w:rsidR="006E7009" w:rsidRPr="00851E0E" w:rsidRDefault="006E7009" w:rsidP="00851E0E">
      <w:pPr>
        <w:pStyle w:val="ListParagraph"/>
        <w:ind w:left="1416"/>
        <w:rPr>
          <w:i/>
          <w:iCs/>
        </w:rPr>
      </w:pPr>
      <w:r w:rsidRPr="00851E0E">
        <w:rPr>
          <w:i/>
          <w:iCs/>
        </w:rPr>
        <w:t xml:space="preserve">Equation 7 states: </w:t>
      </w:r>
      <m:oMath>
        <m:r>
          <w:rPr>
            <w:rFonts w:ascii="Cambria Math" w:hAnsi="Cambria Math"/>
          </w:rPr>
          <m:t>m</m:t>
        </m:r>
        <m:d>
          <m:dPr>
            <m:ctrlPr>
              <w:rPr>
                <w:rFonts w:ascii="Cambria Math" w:hAnsi="Cambria Math"/>
                <w:i/>
                <w:iCs/>
              </w:rPr>
            </m:ctrlPr>
          </m:dPr>
          <m:e>
            <m:r>
              <w:rPr>
                <w:rFonts w:ascii="Cambria Math" w:hAnsi="Cambria Math"/>
              </w:rPr>
              <m:t>t</m:t>
            </m:r>
          </m:e>
        </m:d>
        <m:r>
          <w:rPr>
            <w:rFonts w:ascii="Cambria Math" w:hAnsi="Cambria Math"/>
          </w:rPr>
          <m:t>=χ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Z(t)</m:t>
        </m:r>
      </m:oMath>
      <w:r w:rsidRPr="00851E0E">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2C678B" w:rsidRPr="00851E0E">
        <w:rPr>
          <w:i/>
          <w:iCs/>
        </w:rPr>
        <w:t xml:space="preserve"> is a measure of the effort to reduce emissions </w:t>
      </w:r>
      <w:r w:rsidR="00CA72D1" w:rsidRPr="00851E0E">
        <w:rPr>
          <w:i/>
          <w:iCs/>
        </w:rPr>
        <w:t xml:space="preserve">as an increase in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CC7DD8" w:rsidRPr="00851E0E">
        <w:rPr>
          <w:i/>
          <w:iCs/>
        </w:rPr>
        <w:t xml:space="preserve"> decreases </w:t>
      </w:r>
      <w:r w:rsidR="00134138" w:rsidRPr="00851E0E">
        <w:rPr>
          <w:i/>
          <w:iCs/>
        </w:rPr>
        <w:t xml:space="preserve">GHG, </w:t>
      </w:r>
      <w:r w:rsidR="00CC7DD8" w:rsidRPr="00851E0E">
        <w:rPr>
          <w:i/>
          <w:iCs/>
        </w:rPr>
        <w:t>emission</w:t>
      </w:r>
      <w:r w:rsidR="00134138" w:rsidRPr="00851E0E">
        <w:rPr>
          <w:i/>
          <w:iCs/>
        </w:rPr>
        <w:t xml:space="preserve">, i.e. </w:t>
      </w:r>
      <w:r w:rsidR="002C678B" w:rsidRPr="00851E0E">
        <w:rPr>
          <w:i/>
          <w:iCs/>
        </w:rPr>
        <w:t xml:space="preserve">the first order </w:t>
      </w:r>
      <w:r w:rsidR="00134138" w:rsidRPr="00851E0E">
        <w:rPr>
          <w:i/>
          <w:iCs/>
        </w:rPr>
        <w:t>condition</w:t>
      </w:r>
      <w:r w:rsidR="002C678B" w:rsidRPr="00851E0E">
        <w:rPr>
          <w:i/>
          <w:iCs/>
        </w:rPr>
        <w:t xml:space="preserve"> of </w:t>
      </w:r>
      <m:oMath>
        <m:r>
          <w:rPr>
            <w:rFonts w:ascii="Cambria Math" w:hAnsi="Cambria Math"/>
          </w:rPr>
          <m:t>m</m:t>
        </m:r>
        <m:d>
          <m:dPr>
            <m:ctrlPr>
              <w:rPr>
                <w:rFonts w:ascii="Cambria Math" w:hAnsi="Cambria Math"/>
                <w:i/>
                <w:iCs/>
              </w:rPr>
            </m:ctrlPr>
          </m:dPr>
          <m:e>
            <m:r>
              <w:rPr>
                <w:rFonts w:ascii="Cambria Math" w:hAnsi="Cambria Math"/>
              </w:rPr>
              <m:t>t</m:t>
            </m:r>
          </m:e>
        </m:d>
      </m:oMath>
      <w:r w:rsidR="002C678B" w:rsidRPr="00851E0E">
        <w:rPr>
          <w:i/>
          <w:iCs/>
        </w:rPr>
        <w:t xml:space="preserve"> with respect to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134138" w:rsidRPr="00851E0E">
        <w:rPr>
          <w:i/>
          <w:iCs/>
        </w:rPr>
        <w:t xml:space="preserve"> should be negative</w:t>
      </w:r>
      <w:r w:rsidR="002C678B" w:rsidRPr="00851E0E">
        <w:rPr>
          <w:i/>
          <w:iCs/>
        </w:rPr>
        <w:t>. This can be done as follows:</w:t>
      </w:r>
    </w:p>
    <w:p w14:paraId="74150717" w14:textId="3C187822" w:rsidR="002C678B" w:rsidRPr="00851E0E" w:rsidRDefault="009425C2" w:rsidP="00851E0E">
      <w:pPr>
        <w:pStyle w:val="ListParagraph"/>
        <w:ind w:left="1416"/>
        <w:jc w:val="center"/>
        <w:rPr>
          <w:i/>
          <w:iCs/>
        </w:rPr>
      </w:pPr>
      <m:oMathPara>
        <m:oMath>
          <m:sSub>
            <m:sSubPr>
              <m:ctrlPr>
                <w:rPr>
                  <w:rFonts w:ascii="Cambria Math" w:hAnsi="Cambria Math"/>
                  <w:i/>
                  <w:iCs/>
                </w:rPr>
              </m:ctrlPr>
            </m:sSubPr>
            <m:e>
              <m:r>
                <w:rPr>
                  <w:rFonts w:ascii="Cambria Math" w:hAnsi="Cambria Math"/>
                </w:rPr>
                <m:t>F.O.C.</m:t>
              </m:r>
            </m:e>
            <m:sub>
              <m:r>
                <w:rPr>
                  <w:rFonts w:ascii="Cambria Math" w:hAnsi="Cambria Math"/>
                </w:rPr>
                <m:t xml:space="preserve">wrt </m:t>
              </m:r>
              <m:sSub>
                <m:sSubPr>
                  <m:ctrlPr>
                    <w:rPr>
                      <w:rFonts w:ascii="Cambria Math" w:hAnsi="Cambria Math"/>
                      <w:i/>
                      <w:iCs/>
                    </w:rPr>
                  </m:ctrlPr>
                </m:sSubPr>
                <m:e>
                  <m:r>
                    <w:rPr>
                      <w:rFonts w:ascii="Cambria Math" w:hAnsi="Cambria Math"/>
                    </w:rPr>
                    <m:t>s</m:t>
                  </m:r>
                </m:e>
                <m:sub>
                  <m:r>
                    <w:rPr>
                      <w:rFonts w:ascii="Cambria Math" w:hAnsi="Cambria Math"/>
                    </w:rPr>
                    <m:t>m</m:t>
                  </m:r>
                </m:sub>
              </m:sSub>
            </m:sub>
          </m:sSub>
          <m:r>
            <w:rPr>
              <w:rFonts w:ascii="Cambria Math" w:hAnsi="Cambria Math"/>
            </w:rPr>
            <m:t>:</m:t>
          </m:r>
          <m:sSup>
            <m:sSupPr>
              <m:ctrlPr>
                <w:rPr>
                  <w:rFonts w:ascii="Cambria Math" w:hAnsi="Cambria Math"/>
                  <w:i/>
                  <w:iCs/>
                </w:rPr>
              </m:ctrlPr>
            </m:sSupPr>
            <m:e>
              <m:r>
                <w:rPr>
                  <w:rFonts w:ascii="Cambria Math" w:hAnsi="Cambria Math"/>
                </w:rPr>
                <m:t>m</m:t>
              </m:r>
            </m:e>
            <m:sup>
              <m:r>
                <w:rPr>
                  <w:rFonts w:ascii="Cambria Math" w:hAnsi="Cambria Math"/>
                </w:rPr>
                <m:t>'</m:t>
              </m:r>
            </m:sup>
          </m:sSup>
          <m:d>
            <m:dPr>
              <m:ctrlPr>
                <w:rPr>
                  <w:rFonts w:ascii="Cambria Math" w:hAnsi="Cambria Math"/>
                  <w:i/>
                  <w:iCs/>
                </w:rPr>
              </m:ctrlPr>
            </m:dPr>
            <m:e>
              <m:r>
                <w:rPr>
                  <w:rFonts w:ascii="Cambria Math" w:hAnsi="Cambria Math"/>
                </w:rPr>
                <m:t>t</m:t>
              </m:r>
            </m:e>
          </m:d>
          <m:r>
            <w:rPr>
              <w:rFonts w:ascii="Cambria Math" w:hAnsi="Cambria Math"/>
            </w:rPr>
            <m:t>=-[εχ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ε-1</m:t>
              </m:r>
            </m:sup>
          </m:sSup>
          <m:r>
            <w:rPr>
              <w:rFonts w:ascii="Cambria Math" w:hAnsi="Cambria Math"/>
            </w:rPr>
            <m:t>Z</m:t>
          </m:r>
          <m:d>
            <m:dPr>
              <m:ctrlPr>
                <w:rPr>
                  <w:rFonts w:ascii="Cambria Math" w:hAnsi="Cambria Math"/>
                  <w:i/>
                  <w:iCs/>
                </w:rPr>
              </m:ctrlPr>
            </m:dPr>
            <m:e>
              <m:r>
                <w:rPr>
                  <w:rFonts w:ascii="Cambria Math" w:hAnsi="Cambria Math"/>
                </w:rPr>
                <m:t>t</m:t>
              </m:r>
            </m:e>
          </m:d>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ω</m:t>
                  </m:r>
                </m:den>
              </m:f>
            </m:e>
          </m:d>
          <m:r>
            <w:rPr>
              <w:rFonts w:ascii="Cambria Math" w:hAnsi="Cambria Math"/>
            </w:rPr>
            <m:t>]</m:t>
          </m:r>
        </m:oMath>
      </m:oMathPara>
    </w:p>
    <w:p w14:paraId="1C35DF23" w14:textId="1923E238" w:rsidR="00A64E12" w:rsidRPr="00851E0E" w:rsidRDefault="00A64E12" w:rsidP="00851E0E">
      <w:pPr>
        <w:pStyle w:val="ListParagraph"/>
        <w:ind w:left="1416"/>
        <w:rPr>
          <w:i/>
          <w:iCs/>
          <w:u w:val="single"/>
        </w:rPr>
      </w:pPr>
      <w:r w:rsidRPr="00851E0E">
        <w:rPr>
          <w:i/>
          <w:iCs/>
        </w:rPr>
        <w:t xml:space="preserve">Since </w:t>
      </w:r>
      <m:oMath>
        <m:r>
          <w:rPr>
            <w:rFonts w:ascii="Cambria Math" w:hAnsi="Cambria Math"/>
          </w:rPr>
          <m:t>ε&gt;0</m:t>
        </m:r>
      </m:oMath>
      <w:r w:rsidRPr="00851E0E">
        <w:rPr>
          <w:i/>
          <w:iCs/>
        </w:rPr>
        <w:t xml:space="preserve">, </w:t>
      </w:r>
      <m:oMath>
        <m:f>
          <m:fPr>
            <m:ctrlPr>
              <w:rPr>
                <w:rFonts w:ascii="Cambria Math" w:hAnsi="Cambria Math"/>
                <w:i/>
                <w:iCs/>
              </w:rPr>
            </m:ctrlPr>
          </m:fPr>
          <m:num>
            <m:r>
              <w:rPr>
                <w:rFonts w:ascii="Cambria Math" w:hAnsi="Cambria Math"/>
              </w:rPr>
              <m:t>1</m:t>
            </m:r>
          </m:num>
          <m:den>
            <m:r>
              <w:rPr>
                <w:rFonts w:ascii="Cambria Math" w:hAnsi="Cambria Math"/>
              </w:rPr>
              <m:t>ω</m:t>
            </m:r>
          </m:den>
        </m:f>
        <m:r>
          <w:rPr>
            <w:rFonts w:ascii="Cambria Math" w:hAnsi="Cambria Math"/>
          </w:rPr>
          <m:t>&gt;0</m:t>
        </m:r>
      </m:oMath>
      <w:r w:rsidRPr="00851E0E">
        <w:rPr>
          <w:i/>
          <w:iCs/>
        </w:rPr>
        <w:t xml:space="preserve">, </w:t>
      </w:r>
      <m:oMath>
        <m:r>
          <w:rPr>
            <w:rFonts w:ascii="Cambria Math" w:hAnsi="Cambria Math"/>
          </w:rPr>
          <m:t>χ&gt;0</m:t>
        </m:r>
      </m:oMath>
      <w:r w:rsidR="008613A8" w:rsidRPr="00851E0E">
        <w:rPr>
          <w:i/>
          <w:iCs/>
        </w:rPr>
        <w:t xml:space="preserve">, </w:t>
      </w:r>
      <m:oMath>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&gt;0</m:t>
        </m:r>
      </m:oMath>
      <w:r w:rsidR="008613A8" w:rsidRPr="00851E0E">
        <w:rPr>
          <w:i/>
          <w:iCs/>
        </w:rPr>
        <w:t xml:space="preserve">,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m:t>
        </m:r>
        <m:d>
          <m:dPr>
            <m:begChr m:val="["/>
            <m:endChr m:val="]"/>
            <m:ctrlPr>
              <w:rPr>
                <w:rFonts w:ascii="Cambria Math" w:hAnsi="Cambria Math"/>
                <w:i/>
                <w:iCs/>
              </w:rPr>
            </m:ctrlPr>
          </m:dPr>
          <m:e>
            <m:r>
              <w:rPr>
                <w:rFonts w:ascii="Cambria Math" w:hAnsi="Cambria Math"/>
              </w:rPr>
              <m:t>0,  ω</m:t>
            </m:r>
          </m:e>
        </m:d>
      </m:oMath>
      <w:r w:rsidR="008613A8" w:rsidRPr="00851E0E">
        <w:rPr>
          <w:i/>
          <w:iCs/>
        </w:rPr>
        <w:t xml:space="preserve"> (which means that </w:t>
      </w:r>
      <m:oMath>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r>
          <w:rPr>
            <w:rFonts w:ascii="Cambria Math" w:hAnsi="Cambria Math"/>
          </w:rPr>
          <m:t>≤1</m:t>
        </m:r>
      </m:oMath>
      <w:r w:rsidR="008613A8" w:rsidRPr="00851E0E">
        <w:rPr>
          <w:i/>
          <w:iCs/>
        </w:rPr>
        <w:t xml:space="preserve"> and thus </w:t>
      </w:r>
      <m:oMath>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ε-1</m:t>
            </m:r>
          </m:sup>
        </m:sSup>
      </m:oMath>
      <w:r w:rsidR="008613A8" w:rsidRPr="00851E0E">
        <w:rPr>
          <w:i/>
          <w:iCs/>
        </w:rPr>
        <w:t xml:space="preserve"> is also larger than 0, the F.O.C is less than 0 (due to the negative sign at the front). Hence, as we increase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8613A8" w:rsidRPr="00851E0E">
        <w:rPr>
          <w:i/>
          <w:iCs/>
        </w:rPr>
        <w:t xml:space="preserve"> we would observe a decrease in the value of </w:t>
      </w:r>
      <m:oMath>
        <m:r>
          <w:rPr>
            <w:rFonts w:ascii="Cambria Math" w:hAnsi="Cambria Math"/>
          </w:rPr>
          <m:t>m</m:t>
        </m:r>
        <m:d>
          <m:dPr>
            <m:ctrlPr>
              <w:rPr>
                <w:rFonts w:ascii="Cambria Math" w:hAnsi="Cambria Math"/>
                <w:i/>
                <w:iCs/>
              </w:rPr>
            </m:ctrlPr>
          </m:dPr>
          <m:e>
            <m:r>
              <w:rPr>
                <w:rFonts w:ascii="Cambria Math" w:hAnsi="Cambria Math"/>
              </w:rPr>
              <m:t>t</m:t>
            </m:r>
          </m:e>
        </m:d>
      </m:oMath>
      <w:r w:rsidR="008613A8" w:rsidRPr="00851E0E">
        <w:rPr>
          <w:i/>
          <w:iCs/>
        </w:rPr>
        <w:t xml:space="preserve">. </w:t>
      </w:r>
      <w:r w:rsidR="004678F0" w:rsidRPr="00851E0E">
        <w:rPr>
          <w:i/>
          <w:iCs/>
        </w:rPr>
        <w:t xml:space="preserve">Finally, we can call it an effort as it decreases the amount of </w:t>
      </w:r>
      <w:r w:rsidR="00EF37EF" w:rsidRPr="00851E0E">
        <w:rPr>
          <w:i/>
          <w:iCs/>
        </w:rPr>
        <w:t>GDP</w:t>
      </w:r>
      <w:r w:rsidR="004678F0" w:rsidRPr="00851E0E">
        <w:rPr>
          <w:i/>
          <w:iCs/>
        </w:rPr>
        <w:t xml:space="preserve"> available for consumption.</w:t>
      </w:r>
      <w:r w:rsidR="004678F0" w:rsidRPr="00851E0E">
        <w:rPr>
          <w:i/>
          <w:iCs/>
          <w:u w:val="single"/>
        </w:rPr>
        <w:t xml:space="preserve"> </w:t>
      </w:r>
    </w:p>
    <w:p w14:paraId="775D497E" w14:textId="77777777" w:rsidR="006E7009" w:rsidRPr="002C5B4D" w:rsidRDefault="006E7009" w:rsidP="00160BF2">
      <w:pPr>
        <w:pStyle w:val="ListParagraph"/>
        <w:ind w:left="762"/>
      </w:pPr>
    </w:p>
    <w:p w14:paraId="6F3DE640" w14:textId="3DB6C069" w:rsidR="00126F53" w:rsidRPr="002C5B4D" w:rsidRDefault="00126F53" w:rsidP="00B6165F">
      <w:pPr>
        <w:numPr>
          <w:ilvl w:val="0"/>
          <w:numId w:val="2"/>
        </w:numPr>
        <w:ind w:hanging="762"/>
        <w:rPr>
          <w:b/>
        </w:rPr>
      </w:pPr>
      <w:r w:rsidRPr="002C5B4D">
        <w:rPr>
          <w:b/>
        </w:rPr>
        <w:t xml:space="preserve">[R2] </w:t>
      </w:r>
      <w:r w:rsidR="0016377A" w:rsidRPr="002C5B4D">
        <w:rPr>
          <w:b/>
        </w:rPr>
        <w:t xml:space="preserve">Is there free lunch when it comes to abatement effort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16377A" w:rsidRPr="002C5B4D">
        <w:rPr>
          <w:b/>
        </w:rPr>
        <w:t xml:space="preserve">? If not, to what is this economy </w:t>
      </w:r>
      <w:r w:rsidR="00F42044" w:rsidRPr="002C5B4D">
        <w:rPr>
          <w:b/>
        </w:rPr>
        <w:t>‘sacrificing’</w:t>
      </w:r>
      <w:r w:rsidR="0016377A" w:rsidRPr="002C5B4D">
        <w:rPr>
          <w:b/>
        </w:rPr>
        <w:t xml:space="preserve"> </w:t>
      </w:r>
      <w:r w:rsidR="00F42044" w:rsidRPr="002C5B4D">
        <w:rPr>
          <w:b/>
        </w:rPr>
        <w:t xml:space="preserve">in order to increase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0016377A" w:rsidRPr="002C5B4D">
        <w:rPr>
          <w:b/>
        </w:rPr>
        <w:t xml:space="preserve">? </w:t>
      </w:r>
    </w:p>
    <w:p w14:paraId="1EDE297D" w14:textId="03F7BA26" w:rsidR="00FB78CE" w:rsidRPr="002C5B4D" w:rsidRDefault="00FB78CE" w:rsidP="00FB78CE">
      <w:pPr>
        <w:pStyle w:val="ListParagraph"/>
      </w:pPr>
    </w:p>
    <w:p w14:paraId="51AD01C5" w14:textId="10AA4980" w:rsidR="008613A8" w:rsidRPr="00851E0E" w:rsidRDefault="00687E21" w:rsidP="00851E0E">
      <w:pPr>
        <w:pStyle w:val="ListParagraph"/>
        <w:ind w:left="762"/>
        <w:rPr>
          <w:i/>
          <w:iCs/>
        </w:rPr>
      </w:pPr>
      <w:r w:rsidRPr="00851E0E">
        <w:rPr>
          <w:i/>
          <w:iCs/>
        </w:rPr>
        <w:t>There is no free lunch</w:t>
      </w:r>
      <w:r w:rsidR="00B96E6C" w:rsidRPr="00851E0E">
        <w:rPr>
          <w:i/>
          <w:iCs/>
        </w:rPr>
        <w:t xml:space="preserve"> </w:t>
      </w:r>
      <w:r w:rsidR="008716EB" w:rsidRPr="00851E0E">
        <w:rPr>
          <w:i/>
          <w:iCs/>
        </w:rPr>
        <w:t xml:space="preserve">as it decreases </w:t>
      </w:r>
      <w:r w:rsidR="003B25C0" w:rsidRPr="00851E0E">
        <w:rPr>
          <w:i/>
          <w:iCs/>
        </w:rPr>
        <w:t xml:space="preserve">the amount of output available </w:t>
      </w:r>
      <w:r w:rsidR="00A0579B" w:rsidRPr="00851E0E">
        <w:rPr>
          <w:i/>
          <w:iCs/>
        </w:rPr>
        <w:t xml:space="preserve">consumption. The derivative of </w:t>
      </w:r>
      <m:oMath>
        <m:r>
          <w:rPr>
            <w:rFonts w:ascii="Cambria Math" w:hAnsi="Cambria Math"/>
          </w:rPr>
          <m:t>C(t)</m:t>
        </m:r>
      </m:oMath>
      <w:r w:rsidR="00A0579B" w:rsidRPr="00851E0E">
        <w:rPr>
          <w:i/>
          <w:iCs/>
        </w:rPr>
        <w:t xml:space="preserve"> towards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0E3B7D" w:rsidRPr="00851E0E">
        <w:rPr>
          <w:i/>
          <w:iCs/>
        </w:rPr>
        <w:t xml:space="preserve"> </w:t>
      </w:r>
      <w:r w:rsidR="002F7E10" w:rsidRPr="00851E0E">
        <w:rPr>
          <w:i/>
          <w:iCs/>
        </w:rPr>
        <w:t xml:space="preserve">is </w:t>
      </w:r>
      <w:commentRangeStart w:id="0"/>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&lt;0</m:t>
        </m:r>
        <w:commentRangeEnd w:id="0"/>
        <m:r>
          <w:rPr>
            <w:rStyle w:val="CommentReference"/>
            <w:i/>
            <w:iCs/>
          </w:rPr>
          <w:commentReference w:id="0"/>
        </m:r>
      </m:oMath>
      <w:r w:rsidR="002F7E10" w:rsidRPr="00851E0E">
        <w:rPr>
          <w:i/>
          <w:iCs/>
        </w:rPr>
        <w:t xml:space="preserve">. Consumption is often used as a proxy of </w:t>
      </w:r>
      <w:r w:rsidR="003B25C0" w:rsidRPr="00851E0E">
        <w:rPr>
          <w:i/>
          <w:iCs/>
        </w:rPr>
        <w:t>utility or welfare</w:t>
      </w:r>
      <w:r w:rsidR="00640DF8" w:rsidRPr="00851E0E">
        <w:rPr>
          <w:i/>
          <w:iCs/>
        </w:rPr>
        <w:t xml:space="preserve">. Thus, increase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640DF8" w:rsidRPr="00851E0E">
        <w:rPr>
          <w:i/>
          <w:iCs/>
        </w:rPr>
        <w:t xml:space="preserve"> might be against the interest of the economy. </w:t>
      </w:r>
    </w:p>
    <w:p w14:paraId="5E6CC519" w14:textId="77777777" w:rsidR="008613A8" w:rsidRPr="002C5B4D" w:rsidRDefault="008613A8" w:rsidP="00FB78CE">
      <w:pPr>
        <w:pStyle w:val="ListParagraph"/>
      </w:pPr>
    </w:p>
    <w:p w14:paraId="4BEA74DB" w14:textId="18567770" w:rsidR="00FB78CE" w:rsidRPr="002C5B4D" w:rsidRDefault="00FB78CE" w:rsidP="00FB78CE">
      <w:pPr>
        <w:pStyle w:val="ListParagraph"/>
        <w:numPr>
          <w:ilvl w:val="0"/>
          <w:numId w:val="15"/>
        </w:numPr>
      </w:pPr>
      <w:r w:rsidRPr="002C5B4D">
        <w:t xml:space="preserve">Use the information above and the parameters in the excel file to simulate the population, </w:t>
      </w:r>
      <m:oMath>
        <m:r>
          <w:rPr>
            <w:rFonts w:ascii="Cambria Math" w:hAnsi="Cambria Math"/>
          </w:rPr>
          <m:t>L</m:t>
        </m:r>
      </m:oMath>
      <w:r w:rsidRPr="002C5B4D">
        <w:t xml:space="preserve">, and productivity, </w:t>
      </w:r>
      <m:oMath>
        <m:r>
          <w:rPr>
            <w:rFonts w:ascii="Cambria Math" w:hAnsi="Cambria Math"/>
          </w:rPr>
          <m:t>A</m:t>
        </m:r>
      </m:oMath>
      <w:r w:rsidRPr="002C5B4D">
        <w:t xml:space="preserve">, up to 2100 in the corresponding columns of the three simulation sheets (sim1, sim2, sim3). That is, the series of population and productivity are the same across simulations. Take as given the initial levels (i.e., the 2020 values) </w:t>
      </w:r>
      <w:r w:rsidR="00EE2437" w:rsidRPr="002C5B4D">
        <w:t xml:space="preserve">of </w:t>
      </w:r>
      <m:oMath>
        <m:r>
          <w:rPr>
            <w:rFonts w:ascii="Cambria Math" w:hAnsi="Cambria Math"/>
          </w:rPr>
          <m:t>A</m:t>
        </m:r>
      </m:oMath>
      <w:r w:rsidR="00EE2437" w:rsidRPr="002C5B4D">
        <w:t xml:space="preserve"> and </w:t>
      </w:r>
      <m:oMath>
        <m:r>
          <w:rPr>
            <w:rFonts w:ascii="Cambria Math" w:hAnsi="Cambria Math"/>
          </w:rPr>
          <m:t>L</m:t>
        </m:r>
      </m:oMath>
      <w:r w:rsidR="00EE2437" w:rsidRPr="002C5B4D">
        <w:t xml:space="preserve"> </w:t>
      </w:r>
      <w:r w:rsidRPr="002C5B4D">
        <w:t>as provided in the excel file.</w:t>
      </w:r>
    </w:p>
    <w:p w14:paraId="7AB57889" w14:textId="77777777" w:rsidR="00FB78CE" w:rsidRPr="002C5B4D" w:rsidRDefault="00FB78CE" w:rsidP="00FB78CE"/>
    <w:p w14:paraId="295309E3" w14:textId="77777777" w:rsidR="0016377A" w:rsidRPr="002C5B4D" w:rsidRDefault="0016377A" w:rsidP="0016377A">
      <w:pPr>
        <w:rPr>
          <w:b/>
        </w:rPr>
      </w:pPr>
    </w:p>
    <w:p w14:paraId="064DA50D" w14:textId="57891EA3" w:rsidR="0016377A" w:rsidRPr="002C5B4D" w:rsidRDefault="0016377A" w:rsidP="0016377A">
      <w:pPr>
        <w:rPr>
          <w:b/>
        </w:rPr>
      </w:pPr>
      <w:r w:rsidRPr="002C5B4D">
        <w:rPr>
          <w:b/>
        </w:rPr>
        <w:t>Simulation 1 - Baseline scenario [</w:t>
      </w:r>
      <w:r w:rsidRPr="002C5B4D">
        <w:rPr>
          <w:b/>
          <w:i/>
        </w:rPr>
        <w:t>no abatement effort</w:t>
      </w:r>
      <w:r w:rsidRPr="002C5B4D">
        <w:rPr>
          <w:b/>
        </w:rPr>
        <w:t xml:space="preserve">] </w:t>
      </w:r>
      <w:r w:rsidRPr="002C5B4D">
        <w:rPr>
          <w:b/>
        </w:rPr>
        <w:tab/>
      </w:r>
      <w:r w:rsidRPr="002C5B4D">
        <w:rPr>
          <w:b/>
        </w:rPr>
        <w:tab/>
      </w:r>
      <w:r w:rsidRPr="002C5B4D">
        <w:rPr>
          <w:b/>
        </w:rPr>
        <w:tab/>
      </w:r>
      <w:r w:rsidRPr="002C5B4D">
        <w:rPr>
          <w:b/>
        </w:rPr>
        <w:tab/>
      </w:r>
    </w:p>
    <w:p w14:paraId="39DB03C5" w14:textId="222C7549" w:rsidR="0040295C" w:rsidRPr="002C5B4D" w:rsidRDefault="0040295C" w:rsidP="0016377A">
      <w:pPr>
        <w:rPr>
          <w:b/>
        </w:rPr>
      </w:pPr>
    </w:p>
    <w:p w14:paraId="1E9C2765" w14:textId="357BA609" w:rsidR="0040295C" w:rsidRPr="002C5B4D" w:rsidRDefault="0040295C" w:rsidP="0016377A">
      <w:pPr>
        <w:rPr>
          <w:bCs/>
          <w:i/>
          <w:iCs/>
        </w:rPr>
      </w:pPr>
      <w:r w:rsidRPr="002C5B4D">
        <w:rPr>
          <w:bCs/>
          <w:i/>
          <w:iCs/>
        </w:rPr>
        <w:t>[Perform this simulation using the sheet labeled sim1]</w:t>
      </w:r>
    </w:p>
    <w:p w14:paraId="268A276F" w14:textId="77777777" w:rsidR="00B41240" w:rsidRPr="002C5B4D" w:rsidRDefault="00B41240" w:rsidP="00B41240">
      <w:pPr>
        <w:rPr>
          <w:bCs/>
        </w:rPr>
      </w:pPr>
    </w:p>
    <w:p w14:paraId="4A3C2D47" w14:textId="477C8876" w:rsidR="00B41240" w:rsidRPr="002C5B4D" w:rsidRDefault="00B41240" w:rsidP="00B41240">
      <w:pPr>
        <w:rPr>
          <w:bCs/>
        </w:rPr>
      </w:pPr>
      <w:r w:rsidRPr="002C5B4D">
        <w:rPr>
          <w:bCs/>
        </w:rPr>
        <w:t>You will start with the simulation of a baseline scenario where there is no abatement effort</w:t>
      </w:r>
      <w:r w:rsidR="0016377A" w:rsidRPr="002C5B4D">
        <w:rPr>
          <w:bCs/>
        </w:rPr>
        <w:t>.</w:t>
      </w:r>
    </w:p>
    <w:p w14:paraId="4382A1BB" w14:textId="77777777" w:rsidR="0082460E" w:rsidRPr="002C5B4D" w:rsidRDefault="0082460E" w:rsidP="00B41240"/>
    <w:p w14:paraId="11F4B141" w14:textId="2BB46B3C" w:rsidR="00B41240" w:rsidRPr="002C5B4D" w:rsidRDefault="0082460E" w:rsidP="00B41240">
      <w:r w:rsidRPr="002C5B4D">
        <w:t>Computing initial values</w:t>
      </w:r>
    </w:p>
    <w:p w14:paraId="10F65D9D" w14:textId="77777777" w:rsidR="0082460E" w:rsidRPr="002C5B4D" w:rsidRDefault="0082460E" w:rsidP="0082460E">
      <w:pPr>
        <w:pStyle w:val="ListParagraph"/>
      </w:pPr>
    </w:p>
    <w:p w14:paraId="44A0582E" w14:textId="546E16E4" w:rsidR="0097316E" w:rsidRPr="002C5B4D" w:rsidRDefault="0097316E" w:rsidP="00375D7E">
      <w:pPr>
        <w:pStyle w:val="ListParagraph"/>
        <w:numPr>
          <w:ilvl w:val="0"/>
          <w:numId w:val="15"/>
        </w:numPr>
      </w:pPr>
      <w:r w:rsidRPr="002C5B4D">
        <w:t xml:space="preserve">Throughout this simulation we assume that the abatement effort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zero for all the years between 2020</w:t>
      </w:r>
      <w:r w:rsidR="00EE2437" w:rsidRPr="002C5B4D">
        <w:t xml:space="preserve"> and </w:t>
      </w:r>
      <w:r w:rsidRPr="002C5B4D">
        <w:t xml:space="preserve">2100. </w:t>
      </w:r>
      <w:r w:rsidR="00604AB4" w:rsidRPr="002C5B4D">
        <w:t>Complete the</w:t>
      </w:r>
      <w:r w:rsidRPr="002C5B4D">
        <w:t xml:space="preserv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accordingly (</w:t>
      </w:r>
      <w:r w:rsidRPr="002C5B4D">
        <w:rPr>
          <w:i/>
          <w:iCs/>
        </w:rPr>
        <w:t>column G</w:t>
      </w:r>
      <w:r w:rsidRPr="002C5B4D">
        <w:t>)</w:t>
      </w:r>
    </w:p>
    <w:p w14:paraId="4E07BB5F" w14:textId="0F808D0D" w:rsidR="0097316E" w:rsidRPr="002C5B4D" w:rsidRDefault="0097316E" w:rsidP="00DD0932"/>
    <w:p w14:paraId="446BCB09" w14:textId="77777777" w:rsidR="00AB3699" w:rsidRPr="002C5B4D" w:rsidRDefault="00AB3699" w:rsidP="006967B8">
      <w:pPr>
        <w:ind w:left="360"/>
      </w:pPr>
      <w:r w:rsidRPr="002C5B4D">
        <w:t>In what follows the goal is to obtain the series of all the remaining endogenous variables (</w:t>
      </w:r>
      <m:oMath>
        <m:r>
          <w:rPr>
            <w:rFonts w:ascii="Cambria Math" w:hAnsi="Cambria Math"/>
          </w:rPr>
          <m:t>Z,  m,  T,  D,  y,  c,  K,  M</m:t>
        </m:r>
      </m:oMath>
      <w:r w:rsidRPr="002C5B4D">
        <w:t xml:space="preserve">) up to 2100. </w:t>
      </w:r>
    </w:p>
    <w:p w14:paraId="4C8696C4" w14:textId="77777777" w:rsidR="00AB3699" w:rsidRPr="002C5B4D" w:rsidRDefault="00AB3699" w:rsidP="006967B8">
      <w:pPr>
        <w:ind w:left="360"/>
      </w:pPr>
    </w:p>
    <w:p w14:paraId="51AFF53A" w14:textId="0685CAFE" w:rsidR="006967B8" w:rsidRPr="002C5B4D" w:rsidRDefault="00AB3699" w:rsidP="006967B8">
      <w:pPr>
        <w:ind w:left="360"/>
      </w:pPr>
      <w:r w:rsidRPr="002C5B4D">
        <w:lastRenderedPageBreak/>
        <w:t>Here you are presented with</w:t>
      </w:r>
      <w:r w:rsidR="006967B8" w:rsidRPr="002C5B4D">
        <w:t xml:space="preserve"> </w:t>
      </w:r>
      <w:r w:rsidRPr="002C5B4D">
        <w:t>a</w:t>
      </w:r>
      <w:r w:rsidR="00DD0932" w:rsidRPr="002C5B4D">
        <w:t xml:space="preserve"> </w:t>
      </w:r>
      <w:r w:rsidRPr="002C5B4D">
        <w:t xml:space="preserve">5-steps procedure to </w:t>
      </w:r>
      <w:r w:rsidR="00DD0932" w:rsidRPr="002C5B4D">
        <w:t>produce the</w:t>
      </w:r>
      <w:r w:rsidR="006967B8" w:rsidRPr="002C5B4D">
        <w:t xml:space="preserve"> dynamic simulation</w:t>
      </w:r>
      <w:r w:rsidR="00DD0932" w:rsidRPr="002C5B4D">
        <w:t xml:space="preserve"> of the model</w:t>
      </w:r>
      <w:r w:rsidR="006967B8" w:rsidRPr="002C5B4D">
        <w:t>.</w:t>
      </w:r>
      <w:r w:rsidR="00DD0932" w:rsidRPr="002C5B4D">
        <w:t xml:space="preserve"> These steps are meant as </w:t>
      </w:r>
      <w:r w:rsidRPr="002C5B4D">
        <w:t xml:space="preserve">a guide. </w:t>
      </w:r>
    </w:p>
    <w:p w14:paraId="7347AD3A" w14:textId="77777777" w:rsidR="006967B8" w:rsidRPr="002C5B4D" w:rsidRDefault="006967B8" w:rsidP="006967B8">
      <w:pPr>
        <w:ind w:left="360"/>
      </w:pPr>
    </w:p>
    <w:p w14:paraId="2B6221A3" w14:textId="17BA0F38" w:rsidR="00A64690" w:rsidRPr="002C5B4D" w:rsidRDefault="006967B8" w:rsidP="00434C26">
      <w:pPr>
        <w:pStyle w:val="ListParagraph"/>
        <w:numPr>
          <w:ilvl w:val="1"/>
          <w:numId w:val="15"/>
        </w:numPr>
        <w:rPr>
          <w:rFonts w:ascii="Cambria Math" w:hAnsi="Cambria Math"/>
          <w:oMath/>
        </w:rPr>
      </w:pPr>
      <w:r w:rsidRPr="002C5B4D">
        <w:t xml:space="preserve">Step 1: </w:t>
      </w:r>
      <w:r w:rsidR="006E2F60" w:rsidRPr="002C5B4D">
        <w:t>Use equation (1) to c</w:t>
      </w:r>
      <w:r w:rsidR="0097316E" w:rsidRPr="002C5B4D">
        <w:t xml:space="preserve">ompute the </w:t>
      </w:r>
      <w:r w:rsidR="0078494F" w:rsidRPr="002C5B4D">
        <w:t xml:space="preserve">2020 </w:t>
      </w:r>
      <w:r w:rsidR="0097316E" w:rsidRPr="002C5B4D">
        <w:t xml:space="preserve">value </w:t>
      </w:r>
      <w:r w:rsidR="00A64690" w:rsidRPr="002C5B4D">
        <w:t>of</w:t>
      </w:r>
      <w:r w:rsidR="00D3016E" w:rsidRPr="002C5B4D">
        <w:t xml:space="preserve"> </w:t>
      </w:r>
      <m:oMath>
        <m:r>
          <w:rPr>
            <w:rFonts w:ascii="Cambria Math" w:hAnsi="Cambria Math"/>
          </w:rPr>
          <m:t>Z</m:t>
        </m:r>
      </m:oMath>
      <w:r w:rsidR="00F609C1" w:rsidRPr="002C5B4D">
        <w:t>.</w:t>
      </w:r>
      <w:r w:rsidR="00A64690" w:rsidRPr="002C5B4D">
        <w:t xml:space="preserve"> </w:t>
      </w:r>
      <w:r w:rsidR="00F609C1" w:rsidRPr="002C5B4D">
        <w:t>U</w:t>
      </w:r>
      <w:r w:rsidR="00A64690" w:rsidRPr="002C5B4D">
        <w:t>se this and the initial level of abatement to compute the level of emissions</w:t>
      </w:r>
      <w:r w:rsidR="00D3016E" w:rsidRPr="002C5B4D">
        <w:t xml:space="preserve"> </w:t>
      </w:r>
      <m:oMath>
        <m:r>
          <w:rPr>
            <w:rFonts w:ascii="Cambria Math" w:hAnsi="Cambria Math"/>
          </w:rPr>
          <m:t>m</m:t>
        </m:r>
      </m:oMath>
      <w:r w:rsidR="0078494F" w:rsidRPr="002C5B4D">
        <w:t xml:space="preserve"> in 2020</w:t>
      </w:r>
      <w:r w:rsidR="00A64690" w:rsidRPr="002C5B4D">
        <w:t xml:space="preserve"> </w:t>
      </w:r>
      <w:r w:rsidR="006E2F60" w:rsidRPr="002C5B4D">
        <w:t>according to equation (7).</w:t>
      </w:r>
    </w:p>
    <w:p w14:paraId="3546BA3F" w14:textId="77777777" w:rsidR="006E2F60" w:rsidRPr="002C5B4D" w:rsidRDefault="006E2F60" w:rsidP="006E2F60">
      <w:pPr>
        <w:rPr>
          <w:rFonts w:ascii="Cambria Math" w:hAnsi="Cambria Math"/>
          <w:oMath/>
        </w:rPr>
      </w:pPr>
    </w:p>
    <w:p w14:paraId="49D07BE8" w14:textId="1E0E01F1" w:rsidR="00F609C1" w:rsidRPr="002C5B4D" w:rsidRDefault="006967B8" w:rsidP="00434C26">
      <w:pPr>
        <w:pStyle w:val="ListParagraph"/>
        <w:numPr>
          <w:ilvl w:val="1"/>
          <w:numId w:val="15"/>
        </w:numPr>
      </w:pPr>
      <w:r w:rsidRPr="002C5B4D">
        <w:t xml:space="preserve">Step 2: </w:t>
      </w:r>
      <w:r w:rsidR="00A64690" w:rsidRPr="002C5B4D">
        <w:t>Use the</w:t>
      </w:r>
      <w:r w:rsidR="0078494F" w:rsidRPr="002C5B4D">
        <w:t xml:space="preserve"> 2020 value </w:t>
      </w:r>
      <w:r w:rsidR="00A64690" w:rsidRPr="002C5B4D">
        <w:t xml:space="preserve">of GHG concentrations, </w:t>
      </w:r>
      <m:oMath>
        <m:r>
          <w:rPr>
            <w:rFonts w:ascii="Cambria Math" w:hAnsi="Cambria Math"/>
          </w:rPr>
          <m:t>M</m:t>
        </m:r>
      </m:oMath>
      <w:r w:rsidR="00A64690" w:rsidRPr="002C5B4D">
        <w:t xml:space="preserve">, to compute </w:t>
      </w:r>
      <w:r w:rsidR="0078494F" w:rsidRPr="002C5B4D">
        <w:t>the 2020 value of</w:t>
      </w:r>
      <w:r w:rsidR="00A64690" w:rsidRPr="002C5B4D">
        <w:t xml:space="preserve"> </w:t>
      </w:r>
      <w:r w:rsidR="0078494F" w:rsidRPr="002C5B4D">
        <w:t xml:space="preserve">the </w:t>
      </w:r>
      <w:r w:rsidR="00F609C1" w:rsidRPr="002C5B4D">
        <w:t xml:space="preserve">temperature increase with respect to 1800, </w:t>
      </w:r>
      <m:oMath>
        <m:r>
          <w:rPr>
            <w:rFonts w:ascii="Cambria Math" w:hAnsi="Cambria Math"/>
          </w:rPr>
          <m:t>T</m:t>
        </m:r>
      </m:oMath>
      <w:r w:rsidR="006E2F60" w:rsidRPr="002C5B4D">
        <w:t xml:space="preserve">, according to equation (9). </w:t>
      </w:r>
      <w:r w:rsidR="00F609C1" w:rsidRPr="002C5B4D">
        <w:t>Use this</w:t>
      </w:r>
      <w:r w:rsidR="006E2F60" w:rsidRPr="002C5B4D">
        <w:t xml:space="preserve"> and equation (10) </w:t>
      </w:r>
      <w:r w:rsidR="00F609C1" w:rsidRPr="002C5B4D">
        <w:t xml:space="preserve">to compute the </w:t>
      </w:r>
      <w:r w:rsidR="0078494F" w:rsidRPr="002C5B4D">
        <w:t xml:space="preserve">2020 </w:t>
      </w:r>
      <w:r w:rsidR="00F609C1" w:rsidRPr="002C5B4D">
        <w:t>damages,</w:t>
      </w:r>
      <w:r w:rsidR="00EE2437" w:rsidRPr="002C5B4D">
        <w:t xml:space="preserve"> </w:t>
      </w:r>
      <m:oMath>
        <m:r>
          <w:rPr>
            <w:rFonts w:ascii="Cambria Math" w:hAnsi="Cambria Math"/>
          </w:rPr>
          <m:t>D</m:t>
        </m:r>
      </m:oMath>
      <w:r w:rsidR="006E2F60" w:rsidRPr="002C5B4D">
        <w:t>.</w:t>
      </w:r>
    </w:p>
    <w:p w14:paraId="5E2E4746" w14:textId="77777777" w:rsidR="00F609C1" w:rsidRPr="002C5B4D" w:rsidRDefault="00F609C1" w:rsidP="00F609C1">
      <w:pPr>
        <w:pStyle w:val="ListParagraph"/>
      </w:pPr>
    </w:p>
    <w:p w14:paraId="1754D206" w14:textId="258C05BF" w:rsidR="00B41240" w:rsidRPr="002C5B4D" w:rsidRDefault="006967B8" w:rsidP="00434C26">
      <w:pPr>
        <w:pStyle w:val="ListParagraph"/>
        <w:numPr>
          <w:ilvl w:val="1"/>
          <w:numId w:val="15"/>
        </w:numPr>
        <w:jc w:val="both"/>
      </w:pPr>
      <w:r w:rsidRPr="002C5B4D">
        <w:t xml:space="preserve">Step 3: </w:t>
      </w:r>
      <w:r w:rsidR="00F609C1" w:rsidRPr="002C5B4D">
        <w:t xml:space="preserve">Compute the </w:t>
      </w:r>
      <w:r w:rsidR="0078494F" w:rsidRPr="002C5B4D">
        <w:t>2020</w:t>
      </w:r>
      <w:r w:rsidR="00F609C1" w:rsidRPr="002C5B4D">
        <w:t xml:space="preserve"> levels of GDP per capita</w:t>
      </w:r>
      <w:r w:rsidR="0082460E" w:rsidRPr="002C5B4D">
        <w:t>,</w:t>
      </w:r>
      <w:r w:rsidR="00F609C1" w:rsidRPr="002C5B4D">
        <w:t xml:space="preserve"> </w:t>
      </w:r>
      <m:oMath>
        <m:r>
          <w:rPr>
            <w:rFonts w:ascii="Cambria Math" w:hAnsi="Cambria Math"/>
          </w:rPr>
          <m:t>y</m:t>
        </m:r>
      </m:oMath>
      <w:r w:rsidR="0082460E" w:rsidRPr="002C5B4D">
        <w:t>,</w:t>
      </w:r>
      <w:r w:rsidR="00A64690" w:rsidRPr="002C5B4D">
        <w:t xml:space="preserve"> </w:t>
      </w:r>
      <w:r w:rsidR="00F609C1" w:rsidRPr="002C5B4D">
        <w:t>(</w:t>
      </w:r>
      <w:r w:rsidR="00F609C1" w:rsidRPr="002C5B4D">
        <w:rPr>
          <w:i/>
          <w:iCs/>
        </w:rPr>
        <w:t>column M</w:t>
      </w:r>
      <w:r w:rsidR="00F609C1" w:rsidRPr="002C5B4D">
        <w:t>) and consumption per capita</w:t>
      </w:r>
      <w:r w:rsidR="0082460E" w:rsidRPr="002C5B4D">
        <w:t xml:space="preserve">, </w:t>
      </w:r>
      <m:oMath>
        <m:r>
          <w:rPr>
            <w:rFonts w:ascii="Cambria Math" w:hAnsi="Cambria Math"/>
          </w:rPr>
          <m:t>c</m:t>
        </m:r>
      </m:oMath>
      <w:r w:rsidR="0082460E" w:rsidRPr="002C5B4D">
        <w:t>,</w:t>
      </w:r>
      <w:r w:rsidR="00F609C1" w:rsidRPr="002C5B4D">
        <w:t xml:space="preserve"> (</w:t>
      </w:r>
      <w:r w:rsidR="00F609C1" w:rsidRPr="002C5B4D">
        <w:rPr>
          <w:i/>
          <w:iCs/>
        </w:rPr>
        <w:t>column O</w:t>
      </w:r>
      <w:r w:rsidR="00F609C1" w:rsidRPr="002C5B4D">
        <w:t xml:space="preserve">). </w:t>
      </w:r>
    </w:p>
    <w:p w14:paraId="528F7370" w14:textId="77777777" w:rsidR="0082460E" w:rsidRPr="002C5B4D" w:rsidRDefault="0082460E" w:rsidP="006E2F60"/>
    <w:p w14:paraId="086CD762" w14:textId="6C03B050" w:rsidR="0082460E" w:rsidRPr="002C5B4D" w:rsidRDefault="006967B8" w:rsidP="00434C26">
      <w:pPr>
        <w:pStyle w:val="ListParagraph"/>
        <w:numPr>
          <w:ilvl w:val="1"/>
          <w:numId w:val="15"/>
        </w:numPr>
        <w:jc w:val="both"/>
      </w:pPr>
      <w:r w:rsidRPr="002C5B4D">
        <w:t xml:space="preserve">Step 4: </w:t>
      </w:r>
      <w:r w:rsidR="0082460E" w:rsidRPr="002C5B4D">
        <w:t xml:space="preserve">Use </w:t>
      </w:r>
      <w:r w:rsidR="006E2F60" w:rsidRPr="002C5B4D">
        <w:t xml:space="preserve">the dynamic </w:t>
      </w:r>
      <w:r w:rsidR="0082460E" w:rsidRPr="002C5B4D">
        <w:t>equation (</w:t>
      </w:r>
      <w:r w:rsidR="006E2F60" w:rsidRPr="002C5B4D">
        <w:t>6</w:t>
      </w:r>
      <w:r w:rsidR="0082460E" w:rsidRPr="002C5B4D">
        <w:t>)</w:t>
      </w:r>
      <w:r w:rsidR="006E2F60" w:rsidRPr="002C5B4D">
        <w:t xml:space="preserve"> to compute the</w:t>
      </w:r>
      <w:r w:rsidR="00285627" w:rsidRPr="002C5B4D">
        <w:t xml:space="preserve"> immediately </w:t>
      </w:r>
      <w:r w:rsidR="006E2F60" w:rsidRPr="002C5B4D">
        <w:t>subsequent value of physical capital</w:t>
      </w:r>
      <w:r w:rsidRPr="002C5B4D">
        <w:t xml:space="preserve">. </w:t>
      </w:r>
      <w:r w:rsidR="006E2F60" w:rsidRPr="002C5B4D">
        <w:t xml:space="preserve">Use the dynamic equation (8) to compute the </w:t>
      </w:r>
      <w:r w:rsidR="00285627" w:rsidRPr="002C5B4D">
        <w:t xml:space="preserve">immediately </w:t>
      </w:r>
      <w:r w:rsidR="006E2F60" w:rsidRPr="002C5B4D">
        <w:t>subsequent value</w:t>
      </w:r>
      <w:r w:rsidRPr="002C5B4D">
        <w:t xml:space="preserve"> of the atmospheric concentrations of GHG</w:t>
      </w:r>
      <w:r w:rsidR="00A0481B" w:rsidRPr="002C5B4D">
        <w:t xml:space="preserve"> (</w:t>
      </w:r>
      <m:oMath>
        <m:r>
          <w:rPr>
            <w:rFonts w:ascii="Cambria Math" w:hAnsi="Cambria Math"/>
          </w:rPr>
          <m:t>M</m:t>
        </m:r>
      </m:oMath>
      <w:r w:rsidR="00A0481B" w:rsidRPr="002C5B4D">
        <w:t>)</w:t>
      </w:r>
      <w:r w:rsidRPr="002C5B4D">
        <w:t>.</w:t>
      </w:r>
    </w:p>
    <w:p w14:paraId="72EF5961" w14:textId="77777777" w:rsidR="006967B8" w:rsidRPr="002C5B4D" w:rsidRDefault="006967B8" w:rsidP="006967B8">
      <w:pPr>
        <w:pStyle w:val="ListParagraph"/>
      </w:pPr>
    </w:p>
    <w:p w14:paraId="2DF38984" w14:textId="6205794B" w:rsidR="006967B8" w:rsidRPr="002C5B4D" w:rsidRDefault="00211949" w:rsidP="00434C26">
      <w:pPr>
        <w:pStyle w:val="ListParagraph"/>
        <w:numPr>
          <w:ilvl w:val="1"/>
          <w:numId w:val="15"/>
        </w:numPr>
        <w:jc w:val="both"/>
      </w:pPr>
      <w:r w:rsidRPr="002C5B4D">
        <w:t>Step 5</w:t>
      </w:r>
      <w:r w:rsidR="00434C26" w:rsidRPr="002C5B4D">
        <w:t xml:space="preserve">: </w:t>
      </w:r>
      <w:r w:rsidR="006967B8" w:rsidRPr="002C5B4D">
        <w:t xml:space="preserve">Repeat Steps 2 to 3 to calculate the </w:t>
      </w:r>
      <w:r w:rsidR="00285627" w:rsidRPr="002C5B4D">
        <w:t xml:space="preserve">immediately </w:t>
      </w:r>
      <w:r w:rsidR="006967B8" w:rsidRPr="002C5B4D">
        <w:t xml:space="preserve">subsequent value </w:t>
      </w:r>
      <w:r w:rsidR="00285627" w:rsidRPr="002C5B4D">
        <w:t>for each of</w:t>
      </w:r>
      <w:r w:rsidR="006967B8" w:rsidRPr="002C5B4D">
        <w:t xml:space="preserve"> the other variables </w:t>
      </w:r>
      <w:r w:rsidR="005A4FBD" w:rsidRPr="002C5B4D">
        <w:t>(</w:t>
      </w:r>
      <m:oMath>
        <m:r>
          <w:rPr>
            <w:rFonts w:ascii="Cambria Math" w:hAnsi="Cambria Math"/>
          </w:rPr>
          <m:t>Z,  m,  T,  D,  y,  c</m:t>
        </m:r>
      </m:oMath>
      <w:r w:rsidR="005A4FBD" w:rsidRPr="002C5B4D">
        <w:t xml:space="preserve">). </w:t>
      </w:r>
      <w:r w:rsidR="006967B8" w:rsidRPr="002C5B4D">
        <w:t>Repeat Step 4 to cal</w:t>
      </w:r>
      <w:r w:rsidR="00A0481B" w:rsidRPr="002C5B4D">
        <w:t xml:space="preserve">culate the </w:t>
      </w:r>
      <w:r w:rsidR="00285627" w:rsidRPr="002C5B4D">
        <w:t xml:space="preserve">immediately </w:t>
      </w:r>
      <w:r w:rsidR="00A0481B" w:rsidRPr="002C5B4D">
        <w:t>subsequent value of physical capital and</w:t>
      </w:r>
      <w:r w:rsidR="00285627" w:rsidRPr="002C5B4D">
        <w:t xml:space="preserve"> of</w:t>
      </w:r>
      <w:r w:rsidR="00A0481B" w:rsidRPr="002C5B4D">
        <w:t xml:space="preserve"> GHG concentrations (</w:t>
      </w:r>
      <m:oMath>
        <m:r>
          <w:rPr>
            <w:rFonts w:ascii="Cambria Math" w:hAnsi="Cambria Math"/>
          </w:rPr>
          <m:t>K</m:t>
        </m:r>
      </m:oMath>
      <w:r w:rsidR="00A0481B" w:rsidRPr="002C5B4D">
        <w:t xml:space="preserve">, </w:t>
      </w:r>
      <m:oMath>
        <m:r>
          <w:rPr>
            <w:rFonts w:ascii="Cambria Math" w:hAnsi="Cambria Math"/>
          </w:rPr>
          <m:t>M</m:t>
        </m:r>
      </m:oMath>
      <w:r w:rsidR="00A0481B" w:rsidRPr="002C5B4D">
        <w:t xml:space="preserve">). Use this procedure to complete the series </w:t>
      </w:r>
      <w:r w:rsidR="005A4FBD" w:rsidRPr="002C5B4D">
        <w:t xml:space="preserve">up to 2100 </w:t>
      </w:r>
      <w:r w:rsidR="00434C26" w:rsidRPr="002C5B4D">
        <w:t xml:space="preserve">for the </w:t>
      </w:r>
      <w:r w:rsidR="005A4FBD" w:rsidRPr="002C5B4D">
        <w:t xml:space="preserve">endogenous </w:t>
      </w:r>
      <w:r w:rsidR="00434C26" w:rsidRPr="002C5B4D">
        <w:t xml:space="preserve">variables </w:t>
      </w:r>
      <m:oMath>
        <m:r>
          <w:rPr>
            <w:rFonts w:ascii="Cambria Math" w:hAnsi="Cambria Math"/>
          </w:rPr>
          <m:t>Z,  m,  T,  D,  y,  c,  K,</m:t>
        </m:r>
      </m:oMath>
      <w:r w:rsidR="00AB3699" w:rsidRPr="002C5B4D">
        <w:t xml:space="preserve"> and </w:t>
      </w:r>
      <m:oMath>
        <m:r>
          <w:rPr>
            <w:rFonts w:ascii="Cambria Math" w:hAnsi="Cambria Math"/>
          </w:rPr>
          <m:t>M</m:t>
        </m:r>
      </m:oMath>
      <w:r w:rsidR="00AB3699" w:rsidRPr="002C5B4D">
        <w:t>.</w:t>
      </w:r>
    </w:p>
    <w:p w14:paraId="465AF9F1" w14:textId="77777777" w:rsidR="00434C26" w:rsidRPr="002C5B4D" w:rsidRDefault="00434C26" w:rsidP="00434C26">
      <w:pPr>
        <w:pStyle w:val="ListParagraph"/>
      </w:pPr>
    </w:p>
    <w:p w14:paraId="7DD729CC" w14:textId="77777777" w:rsidR="00905DCA" w:rsidRPr="002C5B4D" w:rsidRDefault="00905DCA" w:rsidP="00905DCA">
      <w:pPr>
        <w:pStyle w:val="ListParagraph"/>
        <w:numPr>
          <w:ilvl w:val="0"/>
          <w:numId w:val="15"/>
        </w:numPr>
        <w:jc w:val="both"/>
      </w:pPr>
      <w:r w:rsidRPr="002C5B4D">
        <w:t xml:space="preserve">Compute the yearly growth of GDP per capita, </w:t>
      </w:r>
      <m:oMath>
        <m:acc>
          <m:accPr>
            <m:ctrlPr>
              <w:rPr>
                <w:rFonts w:ascii="Cambria Math" w:hAnsi="Cambria Math"/>
                <w:i/>
              </w:rPr>
            </m:ctrlPr>
          </m:accPr>
          <m:e>
            <m:r>
              <w:rPr>
                <w:rFonts w:ascii="Cambria Math" w:hAnsi="Cambria Math"/>
              </w:rPr>
              <m:t>y</m:t>
            </m:r>
          </m:e>
        </m:acc>
      </m:oMath>
      <w:r w:rsidRPr="002C5B4D">
        <w:t>, (</w:t>
      </w:r>
      <w:r w:rsidRPr="002C5B4D">
        <w:rPr>
          <w:i/>
          <w:iCs/>
        </w:rPr>
        <w:t>column N</w:t>
      </w:r>
      <w:r w:rsidRPr="002C5B4D">
        <w:t>) and consumption per capita, </w:t>
      </w:r>
      <m:oMath>
        <m:acc>
          <m:accPr>
            <m:ctrlPr>
              <w:rPr>
                <w:rFonts w:ascii="Cambria Math" w:hAnsi="Cambria Math"/>
                <w:i/>
              </w:rPr>
            </m:ctrlPr>
          </m:accPr>
          <m:e>
            <m:r>
              <w:rPr>
                <w:rFonts w:ascii="Cambria Math" w:hAnsi="Cambria Math"/>
              </w:rPr>
              <m:t>c</m:t>
            </m:r>
          </m:e>
        </m:acc>
      </m:oMath>
      <w:r w:rsidRPr="002C5B4D">
        <w:t>, (</w:t>
      </w:r>
      <w:r w:rsidRPr="002C5B4D">
        <w:rPr>
          <w:i/>
          <w:iCs/>
        </w:rPr>
        <w:t>column P</w:t>
      </w:r>
      <w:r w:rsidRPr="002C5B4D">
        <w:t>).</w:t>
      </w:r>
    </w:p>
    <w:p w14:paraId="61D80FF8" w14:textId="733826F7" w:rsidR="00E62BA4" w:rsidRPr="002C5B4D" w:rsidRDefault="00E62BA4" w:rsidP="001A4B7F"/>
    <w:p w14:paraId="4C3BCBF0" w14:textId="77777777" w:rsidR="00970B30" w:rsidRPr="002C5B4D" w:rsidRDefault="00970B30" w:rsidP="001A4B7F"/>
    <w:p w14:paraId="2C087709" w14:textId="176299E2" w:rsidR="0013757C" w:rsidRPr="002C5B4D" w:rsidRDefault="0013757C" w:rsidP="00E62BA4">
      <w:pPr>
        <w:numPr>
          <w:ilvl w:val="0"/>
          <w:numId w:val="2"/>
        </w:numPr>
        <w:ind w:hanging="762"/>
        <w:rPr>
          <w:b/>
        </w:rPr>
      </w:pPr>
      <w:r w:rsidRPr="002C5B4D">
        <w:rPr>
          <w:b/>
        </w:rPr>
        <w:t xml:space="preserve">[R2] </w:t>
      </w:r>
      <w:r w:rsidR="00DF7D08" w:rsidRPr="002C5B4D">
        <w:rPr>
          <w:b/>
        </w:rPr>
        <w:t>Suppose for a moment (only for this question)</w:t>
      </w:r>
      <w:r w:rsidR="00216C17" w:rsidRPr="002C5B4D">
        <w:rPr>
          <w:b/>
        </w:rPr>
        <w:t xml:space="preserve"> </w:t>
      </w:r>
      <w:r w:rsidRPr="002C5B4D">
        <w:rPr>
          <w:b/>
        </w:rPr>
        <w:t>that climate plays no role in the model</w:t>
      </w:r>
      <w:r w:rsidR="00DF7D08" w:rsidRPr="002C5B4D">
        <w:rPr>
          <w:b/>
        </w:rPr>
        <w:t>;</w:t>
      </w:r>
      <w:r w:rsidRPr="002C5B4D">
        <w:rPr>
          <w:b/>
        </w:rPr>
        <w:t xml:space="preserve"> that is</w:t>
      </w:r>
      <w:r w:rsidR="00DF7D08" w:rsidRPr="002C5B4D">
        <w:rPr>
          <w:b/>
        </w:rPr>
        <w:t>,</w:t>
      </w:r>
      <w:r w:rsidRPr="002C5B4D">
        <w:rPr>
          <w:b/>
        </w:rPr>
        <w:t xml:space="preserve"> think of the Solow model with technological progress</w:t>
      </w:r>
      <w:r w:rsidR="00DF7D08" w:rsidRPr="002C5B4D">
        <w:rPr>
          <w:b/>
        </w:rPr>
        <w:t xml:space="preserve"> covered in the first half of the course</w:t>
      </w:r>
      <w:r w:rsidRPr="002C5B4D">
        <w:rPr>
          <w:b/>
        </w:rPr>
        <w:t>. Given the parameter values proposed, what would be the growth rate o</w:t>
      </w:r>
      <w:r w:rsidR="00216C17" w:rsidRPr="002C5B4D">
        <w:rPr>
          <w:b/>
        </w:rPr>
        <w:t>f GDP per capita in steady state?</w:t>
      </w:r>
      <w:r w:rsidR="00DD0932" w:rsidRPr="002C5B4D">
        <w:rPr>
          <w:b/>
        </w:rPr>
        <w:t xml:space="preserve"> Explain</w:t>
      </w:r>
    </w:p>
    <w:p w14:paraId="162C096C" w14:textId="77777777" w:rsidR="00216C17" w:rsidRPr="002C5B4D" w:rsidRDefault="00216C17" w:rsidP="00216C17">
      <w:pPr>
        <w:pStyle w:val="ListParagraph"/>
        <w:ind w:left="762"/>
      </w:pPr>
    </w:p>
    <w:p w14:paraId="493E6E0C" w14:textId="29F9D263" w:rsidR="0013757C" w:rsidRPr="00851E0E" w:rsidRDefault="00887D3F" w:rsidP="00851E0E">
      <w:pPr>
        <w:ind w:left="1416"/>
        <w:rPr>
          <w:i/>
          <w:iCs/>
        </w:rPr>
      </w:pPr>
      <w:r w:rsidRPr="00851E0E">
        <w:rPr>
          <w:i/>
          <w:iCs/>
        </w:rPr>
        <w:t xml:space="preserve">Since the long run steady state value of </w:t>
      </w:r>
      <m:oMath>
        <m:r>
          <w:rPr>
            <w:rFonts w:ascii="Cambria Math" w:hAnsi="Cambria Math"/>
          </w:rPr>
          <m:t>y</m:t>
        </m:r>
        <m:d>
          <m:dPr>
            <m:ctrlPr>
              <w:rPr>
                <w:rFonts w:ascii="Cambria Math" w:hAnsi="Cambria Math"/>
                <w:i/>
                <w:iCs/>
              </w:rPr>
            </m:ctrlPr>
          </m:dPr>
          <m:e>
            <m:r>
              <w:rPr>
                <w:rFonts w:ascii="Cambria Math" w:hAnsi="Cambria Math"/>
              </w:rPr>
              <m:t>t</m:t>
            </m:r>
          </m:e>
        </m:d>
        <m:r>
          <w:rPr>
            <w:rFonts w:ascii="Cambria Math" w:hAnsi="Cambria Math"/>
          </w:rPr>
          <m:t>=A(t)</m:t>
        </m:r>
        <m:sSup>
          <m:sSupPr>
            <m:ctrlPr>
              <w:rPr>
                <w:rFonts w:ascii="Cambria Math" w:hAnsi="Cambria Math"/>
                <w:i/>
                <w:iCs/>
              </w:rPr>
            </m:ctrlPr>
          </m:sSupPr>
          <m:e>
            <m:r>
              <w:rPr>
                <w:rFonts w:ascii="Cambria Math" w:hAnsi="Cambria Math"/>
              </w:rPr>
              <m:t>(</m:t>
            </m:r>
            <m:f>
              <m:fPr>
                <m:ctrlPr>
                  <w:rPr>
                    <w:rFonts w:ascii="Cambria Math" w:hAnsi="Cambria Math"/>
                    <w:i/>
                    <w:iCs/>
                  </w:rPr>
                </m:ctrlPr>
              </m:fPr>
              <m:num>
                <m:r>
                  <w:rPr>
                    <w:rFonts w:ascii="Cambria Math" w:hAnsi="Cambria Math"/>
                  </w:rPr>
                  <m:t>s</m:t>
                </m:r>
              </m:num>
              <m:den>
                <m:r>
                  <w:rPr>
                    <w:rFonts w:ascii="Cambria Math" w:hAnsi="Cambria Math"/>
                  </w:rPr>
                  <m:t>n+g+δ</m:t>
                </m:r>
              </m:den>
            </m:f>
            <m:r>
              <w:rPr>
                <w:rFonts w:ascii="Cambria Math" w:hAnsi="Cambria Math"/>
              </w:rPr>
              <m:t>)</m:t>
            </m:r>
          </m:e>
          <m:sup>
            <m:f>
              <m:fPr>
                <m:ctrlPr>
                  <w:rPr>
                    <w:rFonts w:ascii="Cambria Math" w:hAnsi="Cambria Math"/>
                    <w:i/>
                    <w:iCs/>
                  </w:rPr>
                </m:ctrlPr>
              </m:fPr>
              <m:num>
                <m:r>
                  <w:rPr>
                    <w:rFonts w:ascii="Cambria Math" w:hAnsi="Cambria Math"/>
                  </w:rPr>
                  <m:t>α</m:t>
                </m:r>
              </m:num>
              <m:den>
                <m:r>
                  <w:rPr>
                    <w:rFonts w:ascii="Cambria Math" w:hAnsi="Cambria Math"/>
                  </w:rPr>
                  <m:t>1-α</m:t>
                </m:r>
              </m:den>
            </m:f>
          </m:sup>
        </m:sSup>
      </m:oMath>
      <w:r w:rsidRPr="00851E0E">
        <w:rPr>
          <w:i/>
          <w:iCs/>
        </w:rPr>
        <w:t xml:space="preserve"> under these conditions (this was found by solving for the steady state in efficiency units and multiplying this by </w:t>
      </w:r>
      <m:oMath>
        <m:r>
          <w:rPr>
            <w:rFonts w:ascii="Cambria Math" w:hAnsi="Cambria Math"/>
          </w:rPr>
          <m:t>A(t)</m:t>
        </m:r>
      </m:oMath>
      <w:r w:rsidRPr="00851E0E">
        <w:rPr>
          <w:i/>
          <w:iCs/>
        </w:rPr>
        <w:t>), the growth rate in steady state can be found, which is:</w:t>
      </w:r>
    </w:p>
    <w:p w14:paraId="38784489" w14:textId="436861A7" w:rsidR="00565213" w:rsidRPr="00851E0E" w:rsidRDefault="009425C2" w:rsidP="00851E0E">
      <w:pPr>
        <w:ind w:left="1416"/>
        <w:jc w:val="center"/>
        <w:rPr>
          <w:i/>
          <w:iCs/>
        </w:rPr>
      </w:pPr>
      <m:oMath>
        <m:sSup>
          <m:sSupPr>
            <m:ctrlPr>
              <w:rPr>
                <w:rFonts w:ascii="Cambria Math" w:hAnsi="Cambria Math"/>
                <w:i/>
                <w:iCs/>
              </w:rPr>
            </m:ctrlPr>
          </m:sSupPr>
          <m:e>
            <m:acc>
              <m:accPr>
                <m:ctrlPr>
                  <w:rPr>
                    <w:rFonts w:ascii="Cambria Math" w:hAnsi="Cambria Math"/>
                    <w:i/>
                    <w:iCs/>
                  </w:rPr>
                </m:ctrlPr>
              </m:accPr>
              <m:e>
                <m:r>
                  <w:rPr>
                    <w:rFonts w:ascii="Cambria Math" w:hAnsi="Cambria Math"/>
                  </w:rPr>
                  <m:t>y</m:t>
                </m:r>
              </m:e>
            </m:acc>
          </m:e>
          <m:sup>
            <m:r>
              <w:rPr>
                <w:rFonts w:ascii="Cambria Math" w:hAnsi="Cambria Math"/>
              </w:rPr>
              <m:t>*</m:t>
            </m:r>
          </m:sup>
        </m:sSup>
        <m:r>
          <w:rPr>
            <w:rFonts w:ascii="Cambria Math" w:hAnsi="Cambria Math"/>
          </w:rPr>
          <m:t>=</m:t>
        </m:r>
        <m:acc>
          <m:accPr>
            <m:ctrlPr>
              <w:rPr>
                <w:rFonts w:ascii="Cambria Math" w:hAnsi="Cambria Math"/>
                <w:i/>
                <w:iCs/>
              </w:rPr>
            </m:ctrlPr>
          </m:accPr>
          <m:e>
            <m:r>
              <w:rPr>
                <w:rFonts w:ascii="Cambria Math" w:hAnsi="Cambria Math"/>
              </w:rPr>
              <m:t>A</m:t>
            </m:r>
          </m:e>
        </m:acc>
        <m:r>
          <w:rPr>
            <w:rFonts w:ascii="Cambria Math" w:hAnsi="Cambria Math"/>
          </w:rPr>
          <m:t>=g&gt;0</m:t>
        </m:r>
      </m:oMath>
      <w:r w:rsidR="00887D3F" w:rsidRPr="00851E0E">
        <w:rPr>
          <w:i/>
          <w:iCs/>
        </w:rPr>
        <w:t>.</w:t>
      </w:r>
    </w:p>
    <w:p w14:paraId="6299ED41" w14:textId="462FCFD9" w:rsidR="00C658B8" w:rsidRPr="00851E0E" w:rsidRDefault="00887D3F" w:rsidP="00851E0E">
      <w:pPr>
        <w:ind w:left="654"/>
        <w:rPr>
          <w:i/>
          <w:iCs/>
        </w:rPr>
      </w:pPr>
      <w:r w:rsidRPr="00851E0E">
        <w:rPr>
          <w:i/>
          <w:iCs/>
        </w:rPr>
        <w:tab/>
        <w:t xml:space="preserve">Hence, the long run growth rate of GDP per capita is g, which has a value of </w:t>
      </w:r>
      <w:r w:rsidR="00C658B8" w:rsidRPr="00851E0E">
        <w:rPr>
          <w:i/>
          <w:iCs/>
        </w:rPr>
        <w:t>0.02.</w:t>
      </w:r>
    </w:p>
    <w:p w14:paraId="1FBCF47B" w14:textId="041BC6A6" w:rsidR="00887D3F" w:rsidRPr="00851E0E" w:rsidRDefault="00887D3F" w:rsidP="00851E0E">
      <w:pPr>
        <w:ind w:left="654"/>
        <w:rPr>
          <w:i/>
          <w:iCs/>
        </w:rPr>
      </w:pPr>
    </w:p>
    <w:p w14:paraId="38A0769E" w14:textId="7EF35A98" w:rsidR="00970B30" w:rsidRPr="002C5B4D" w:rsidRDefault="00970B30" w:rsidP="00970B30"/>
    <w:p w14:paraId="58E77932" w14:textId="4321564B" w:rsidR="00970B30" w:rsidRPr="002C5B4D" w:rsidRDefault="00970B30" w:rsidP="00970B30"/>
    <w:p w14:paraId="70F860FF" w14:textId="03AE0A1B" w:rsidR="00970B30" w:rsidRPr="002C5B4D" w:rsidRDefault="00970B30" w:rsidP="00970B30"/>
    <w:p w14:paraId="46C65DD6" w14:textId="430AC524" w:rsidR="00970B30" w:rsidRPr="002C5B4D" w:rsidRDefault="00970B30" w:rsidP="00970B30"/>
    <w:p w14:paraId="0F39CD39" w14:textId="3782C0B3" w:rsidR="00970B30" w:rsidRPr="002C5B4D" w:rsidRDefault="00970B30" w:rsidP="00970B30"/>
    <w:p w14:paraId="2E276753" w14:textId="38B39BE4" w:rsidR="00970B30" w:rsidRPr="002C5B4D" w:rsidRDefault="00970B30" w:rsidP="00970B30"/>
    <w:p w14:paraId="5D705145" w14:textId="38EA9CEF" w:rsidR="00970B30" w:rsidRPr="002C5B4D" w:rsidRDefault="00970B30" w:rsidP="00970B30"/>
    <w:p w14:paraId="1B9340A3" w14:textId="7B236F73" w:rsidR="00970B30" w:rsidRPr="002C5B4D" w:rsidRDefault="00970B30" w:rsidP="00970B30"/>
    <w:p w14:paraId="19777E80" w14:textId="183CA163" w:rsidR="00970B30" w:rsidRPr="002C5B4D" w:rsidRDefault="00970B30" w:rsidP="00970B30"/>
    <w:p w14:paraId="6907FEDF" w14:textId="72C99BC8" w:rsidR="00970B30" w:rsidRPr="002C5B4D" w:rsidRDefault="00970B30" w:rsidP="00970B30"/>
    <w:p w14:paraId="3B6A41A4" w14:textId="7664FF53" w:rsidR="00970B30" w:rsidRPr="002C5B4D" w:rsidRDefault="00970B30" w:rsidP="00970B30"/>
    <w:p w14:paraId="1BA40FB0" w14:textId="7FFA8237" w:rsidR="00970B30" w:rsidRPr="002C5B4D" w:rsidRDefault="00970B30" w:rsidP="00970B30"/>
    <w:p w14:paraId="4862696C" w14:textId="77777777" w:rsidR="00970B30" w:rsidRPr="002C5B4D" w:rsidRDefault="00970B30" w:rsidP="00970B30"/>
    <w:p w14:paraId="62CC5E5B" w14:textId="3BC798A8" w:rsidR="00243EA4" w:rsidRPr="002C5B4D" w:rsidRDefault="0013757C" w:rsidP="003E43EC">
      <w:pPr>
        <w:numPr>
          <w:ilvl w:val="0"/>
          <w:numId w:val="2"/>
        </w:numPr>
        <w:ind w:hanging="762"/>
        <w:rPr>
          <w:b/>
        </w:rPr>
      </w:pPr>
      <w:r w:rsidRPr="002C5B4D">
        <w:rPr>
          <w:b/>
        </w:rPr>
        <w:t xml:space="preserve">[R2] Present a line chart of the growth rate of GDP per capita, computed </w:t>
      </w:r>
      <w:r w:rsidR="00216C17" w:rsidRPr="002C5B4D">
        <w:rPr>
          <w:b/>
        </w:rPr>
        <w:t xml:space="preserve">in </w:t>
      </w:r>
      <w:r w:rsidR="00216C17" w:rsidRPr="002C5B4D">
        <w:rPr>
          <w:b/>
          <w:i/>
          <w:iCs/>
        </w:rPr>
        <w:t>column N</w:t>
      </w:r>
      <w:r w:rsidRPr="002C5B4D">
        <w:rPr>
          <w:b/>
        </w:rPr>
        <w:t>, as a function of time for the 2021-2100 period.</w:t>
      </w:r>
    </w:p>
    <w:p w14:paraId="7CE62B9D" w14:textId="5CA48A70" w:rsidR="00243EA4" w:rsidRPr="00851E0E" w:rsidRDefault="00243EA4" w:rsidP="00851E0E">
      <w:pPr>
        <w:ind w:left="708"/>
        <w:rPr>
          <w:i/>
          <w:iCs/>
        </w:rPr>
      </w:pPr>
      <w:r w:rsidRPr="00851E0E">
        <w:rPr>
          <w:i/>
          <w:iCs/>
        </w:rPr>
        <w:t>Figure 1:</w:t>
      </w:r>
    </w:p>
    <w:p w14:paraId="1F8C958B" w14:textId="05C46DF6" w:rsidR="0013757C" w:rsidRPr="002C5B4D" w:rsidRDefault="001F1B20" w:rsidP="003E43EC">
      <w:r w:rsidRPr="002C5B4D">
        <w:rPr>
          <w:noProof/>
        </w:rPr>
        <w:drawing>
          <wp:inline distT="0" distB="0" distL="0" distR="0" wp14:anchorId="61F7603F" wp14:editId="7E825E17">
            <wp:extent cx="5760720" cy="3600450"/>
            <wp:effectExtent l="0" t="0" r="0"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3C7992D3" w14:textId="77777777" w:rsidR="00C658B8" w:rsidRPr="002C5B4D" w:rsidRDefault="00C658B8" w:rsidP="0013757C">
      <w:pPr>
        <w:rPr>
          <w:b/>
        </w:rPr>
      </w:pPr>
    </w:p>
    <w:p w14:paraId="0DCF9DE4" w14:textId="77777777" w:rsidR="00800DF2" w:rsidRPr="002C5B4D" w:rsidRDefault="00E62BA4" w:rsidP="00800DF2">
      <w:pPr>
        <w:numPr>
          <w:ilvl w:val="0"/>
          <w:numId w:val="2"/>
        </w:numPr>
        <w:ind w:hanging="762"/>
        <w:rPr>
          <w:b/>
        </w:rPr>
      </w:pPr>
      <w:r w:rsidRPr="002C5B4D">
        <w:rPr>
          <w:b/>
        </w:rPr>
        <w:t xml:space="preserve">[R2] </w:t>
      </w:r>
      <w:r w:rsidR="00E34590" w:rsidRPr="002C5B4D">
        <w:rPr>
          <w:b/>
        </w:rPr>
        <w:t>Describe and explain</w:t>
      </w:r>
      <w:r w:rsidR="001A4B7F" w:rsidRPr="002C5B4D">
        <w:rPr>
          <w:b/>
        </w:rPr>
        <w:t xml:space="preserve"> what you observe in the figure. To what do you attribute this time-path of the growth rate of GDP per capita between 2021 and 2100?</w:t>
      </w:r>
      <w:r w:rsidR="00216C17" w:rsidRPr="002C5B4D">
        <w:rPr>
          <w:b/>
        </w:rPr>
        <w:t xml:space="preserve"> </w:t>
      </w:r>
    </w:p>
    <w:p w14:paraId="3088BDD2" w14:textId="77777777" w:rsidR="00800DF2" w:rsidRPr="002C5B4D" w:rsidRDefault="00800DF2" w:rsidP="00800DF2">
      <w:pPr>
        <w:ind w:left="762"/>
        <w:rPr>
          <w:b/>
        </w:rPr>
      </w:pPr>
    </w:p>
    <w:p w14:paraId="5D3D5120" w14:textId="6F380C8A" w:rsidR="00670A8A" w:rsidRPr="00851E0E" w:rsidRDefault="004A1F88" w:rsidP="00851E0E">
      <w:pPr>
        <w:ind w:left="1416"/>
        <w:rPr>
          <w:i/>
          <w:iCs/>
        </w:rPr>
      </w:pPr>
      <w:r w:rsidRPr="00851E0E">
        <w:rPr>
          <w:i/>
          <w:iCs/>
        </w:rPr>
        <w:t xml:space="preserve">The trend of the GDP </w:t>
      </w:r>
      <w:r w:rsidR="00EA233F" w:rsidRPr="00851E0E">
        <w:rPr>
          <w:i/>
          <w:iCs/>
        </w:rPr>
        <w:t xml:space="preserve">per capita </w:t>
      </w:r>
      <w:r w:rsidRPr="00851E0E">
        <w:rPr>
          <w:i/>
          <w:iCs/>
        </w:rPr>
        <w:t xml:space="preserve">growth rate in the “classical” </w:t>
      </w:r>
      <w:r w:rsidR="00616020" w:rsidRPr="00851E0E">
        <w:rPr>
          <w:i/>
          <w:iCs/>
        </w:rPr>
        <w:t xml:space="preserve">Solow-growth model is that the curve is convex and approaches </w:t>
      </w:r>
      <w:r w:rsidR="007903E9" w:rsidRPr="00851E0E">
        <w:rPr>
          <w:i/>
          <w:iCs/>
        </w:rPr>
        <w:t xml:space="preserve">the long-run growth rate, in our case 2%. This effect dominates up to around 2040 as it looks </w:t>
      </w:r>
      <w:r w:rsidR="00B96E6C" w:rsidRPr="00851E0E">
        <w:rPr>
          <w:i/>
          <w:iCs/>
        </w:rPr>
        <w:t>like</w:t>
      </w:r>
      <w:r w:rsidR="007903E9" w:rsidRPr="00851E0E">
        <w:rPr>
          <w:i/>
          <w:iCs/>
        </w:rPr>
        <w:t xml:space="preserve"> the model without climate damage. However, climate change is destroying </w:t>
      </w:r>
      <w:r w:rsidR="00EF37EF" w:rsidRPr="00851E0E">
        <w:rPr>
          <w:i/>
          <w:iCs/>
        </w:rPr>
        <w:t>GDP</w:t>
      </w:r>
      <w:r w:rsidR="007903E9" w:rsidRPr="00851E0E">
        <w:rPr>
          <w:i/>
          <w:iCs/>
        </w:rPr>
        <w:t xml:space="preserve"> </w:t>
      </w:r>
      <w:r w:rsidR="0079763A" w:rsidRPr="00851E0E">
        <w:rPr>
          <w:i/>
          <w:iCs/>
        </w:rPr>
        <w:t xml:space="preserve">more </w:t>
      </w:r>
      <w:r w:rsidR="00EF37EF" w:rsidRPr="00851E0E">
        <w:rPr>
          <w:i/>
          <w:iCs/>
        </w:rPr>
        <w:t>severely</w:t>
      </w:r>
      <w:r w:rsidR="0079763A" w:rsidRPr="00851E0E">
        <w:rPr>
          <w:i/>
          <w:iCs/>
        </w:rPr>
        <w:t xml:space="preserve"> as there are more GH</w:t>
      </w:r>
      <w:r w:rsidR="00A13798" w:rsidRPr="00851E0E">
        <w:rPr>
          <w:i/>
          <w:iCs/>
        </w:rPr>
        <w:t>G</w:t>
      </w:r>
      <w:r w:rsidR="0079763A" w:rsidRPr="00851E0E">
        <w:rPr>
          <w:i/>
          <w:iCs/>
        </w:rPr>
        <w:t xml:space="preserve"> emissions </w:t>
      </w:r>
      <w:r w:rsidR="00733203" w:rsidRPr="00851E0E">
        <w:rPr>
          <w:i/>
          <w:iCs/>
        </w:rPr>
        <w:t>through</w:t>
      </w:r>
      <w:r w:rsidR="0079763A" w:rsidRPr="00851E0E">
        <w:rPr>
          <w:i/>
          <w:iCs/>
        </w:rPr>
        <w:t xml:space="preserve"> higher </w:t>
      </w:r>
      <w:r w:rsidR="00EF37EF" w:rsidRPr="00851E0E">
        <w:rPr>
          <w:i/>
          <w:iCs/>
        </w:rPr>
        <w:t>material output</w:t>
      </w:r>
      <w:r w:rsidR="004339FD" w:rsidRPr="00851E0E">
        <w:rPr>
          <w:i/>
          <w:iCs/>
        </w:rPr>
        <w:t xml:space="preserve"> and higher temperatures</w:t>
      </w:r>
      <w:r w:rsidR="00810C0E" w:rsidRPr="00851E0E">
        <w:rPr>
          <w:i/>
          <w:iCs/>
        </w:rPr>
        <w:t>.</w:t>
      </w:r>
      <w:r w:rsidR="004339FD" w:rsidRPr="00851E0E">
        <w:rPr>
          <w:i/>
          <w:iCs/>
        </w:rPr>
        <w:t xml:space="preserve"> </w:t>
      </w:r>
      <w:r w:rsidR="00810C0E" w:rsidRPr="00851E0E">
        <w:rPr>
          <w:i/>
          <w:iCs/>
        </w:rPr>
        <w:t>T</w:t>
      </w:r>
      <w:r w:rsidR="004339FD" w:rsidRPr="00851E0E">
        <w:rPr>
          <w:i/>
          <w:iCs/>
        </w:rPr>
        <w:t>his negative effect on GDP growth outweighs the effect of “classical” GDP growth. We see that the GDP growth rate turns concave</w:t>
      </w:r>
      <w:r w:rsidR="008231F4" w:rsidRPr="00851E0E">
        <w:rPr>
          <w:i/>
          <w:iCs/>
        </w:rPr>
        <w:t xml:space="preserve"> and </w:t>
      </w:r>
      <w:r w:rsidR="004339FD" w:rsidRPr="00851E0E">
        <w:rPr>
          <w:i/>
          <w:iCs/>
        </w:rPr>
        <w:t xml:space="preserve">falls below the “classical” long-run GDP growth rate </w:t>
      </w:r>
      <w:r w:rsidR="008231F4" w:rsidRPr="00851E0E">
        <w:rPr>
          <w:i/>
          <w:iCs/>
        </w:rPr>
        <w:t>with a decreasing and</w:t>
      </w:r>
      <w:r w:rsidR="004339FD" w:rsidRPr="00851E0E">
        <w:rPr>
          <w:i/>
          <w:iCs/>
        </w:rPr>
        <w:t xml:space="preserve"> accelerating rate. </w:t>
      </w:r>
    </w:p>
    <w:p w14:paraId="1E0DDFD3" w14:textId="77777777" w:rsidR="003E43EC" w:rsidRPr="002C5B4D" w:rsidRDefault="003E43EC" w:rsidP="00E62BA4"/>
    <w:p w14:paraId="7B840A83" w14:textId="77777777" w:rsidR="00DE62E5" w:rsidRPr="002C5B4D" w:rsidRDefault="00E534CA" w:rsidP="00DE62E5">
      <w:pPr>
        <w:numPr>
          <w:ilvl w:val="0"/>
          <w:numId w:val="2"/>
        </w:numPr>
        <w:ind w:hanging="762"/>
        <w:rPr>
          <w:b/>
        </w:rPr>
      </w:pPr>
      <w:r w:rsidRPr="002C5B4D">
        <w:rPr>
          <w:b/>
        </w:rPr>
        <w:t xml:space="preserve">[R2] Compare </w:t>
      </w:r>
      <w:r w:rsidR="001B095E" w:rsidRPr="002C5B4D">
        <w:rPr>
          <w:b/>
        </w:rPr>
        <w:t>the</w:t>
      </w:r>
      <w:r w:rsidRPr="002C5B4D">
        <w:rPr>
          <w:b/>
        </w:rPr>
        <w:t xml:space="preserve"> </w:t>
      </w:r>
      <w:r w:rsidR="001B095E" w:rsidRPr="002C5B4D">
        <w:rPr>
          <w:b/>
        </w:rPr>
        <w:t xml:space="preserve">last decade of the yearly </w:t>
      </w:r>
      <w:r w:rsidRPr="002C5B4D">
        <w:rPr>
          <w:b/>
        </w:rPr>
        <w:t xml:space="preserve">growth rate of GDP per capita </w:t>
      </w:r>
      <w:r w:rsidR="001B095E" w:rsidRPr="002C5B4D">
        <w:rPr>
          <w:b/>
        </w:rPr>
        <w:t xml:space="preserve">computed in </w:t>
      </w:r>
      <w:r w:rsidR="001B095E" w:rsidRPr="002C5B4D">
        <w:rPr>
          <w:b/>
          <w:i/>
          <w:iCs/>
        </w:rPr>
        <w:t>column N</w:t>
      </w:r>
      <w:r w:rsidR="001B095E" w:rsidRPr="002C5B4D">
        <w:rPr>
          <w:b/>
        </w:rPr>
        <w:t xml:space="preserve"> </w:t>
      </w:r>
      <w:r w:rsidRPr="002C5B4D">
        <w:rPr>
          <w:b/>
        </w:rPr>
        <w:t xml:space="preserve">with the long-run growth rate that you would have obtained in the model without climate. </w:t>
      </w:r>
      <w:r w:rsidR="001B095E" w:rsidRPr="002C5B4D">
        <w:rPr>
          <w:b/>
        </w:rPr>
        <w:t>Do these rates differ? If so, to what do you attribute</w:t>
      </w:r>
      <w:r w:rsidRPr="002C5B4D">
        <w:rPr>
          <w:b/>
        </w:rPr>
        <w:t xml:space="preserve"> </w:t>
      </w:r>
      <w:r w:rsidR="001B095E" w:rsidRPr="002C5B4D">
        <w:rPr>
          <w:b/>
        </w:rPr>
        <w:t xml:space="preserve">the difference? </w:t>
      </w:r>
    </w:p>
    <w:p w14:paraId="13944E36" w14:textId="77777777" w:rsidR="00DE62E5" w:rsidRPr="002C5B4D" w:rsidRDefault="00DE62E5" w:rsidP="00DE62E5">
      <w:pPr>
        <w:ind w:left="762"/>
      </w:pPr>
    </w:p>
    <w:p w14:paraId="3B892298" w14:textId="2D2F5904" w:rsidR="00DE62E5" w:rsidRPr="00851E0E" w:rsidRDefault="00243EA4" w:rsidP="00851E0E">
      <w:pPr>
        <w:pStyle w:val="ListParagraph"/>
        <w:ind w:left="1416"/>
        <w:rPr>
          <w:i/>
          <w:iCs/>
        </w:rPr>
      </w:pPr>
      <w:r w:rsidRPr="00851E0E">
        <w:rPr>
          <w:i/>
          <w:iCs/>
        </w:rPr>
        <w:t xml:space="preserve">The last value (2100) has a growth rate of 0.00476, or </w:t>
      </w:r>
      <w:r w:rsidR="00E073BC" w:rsidRPr="00851E0E">
        <w:rPr>
          <w:i/>
          <w:iCs/>
        </w:rPr>
        <w:t>around 0.5%</w:t>
      </w:r>
      <w:r w:rsidRPr="00851E0E">
        <w:rPr>
          <w:i/>
          <w:iCs/>
        </w:rPr>
        <w:t>. This is ¼</w:t>
      </w:r>
      <w:r w:rsidRPr="00851E0E">
        <w:rPr>
          <w:i/>
          <w:iCs/>
          <w:vertAlign w:val="superscript"/>
        </w:rPr>
        <w:t>th</w:t>
      </w:r>
      <w:r w:rsidRPr="00851E0E">
        <w:rPr>
          <w:i/>
          <w:iCs/>
        </w:rPr>
        <w:t xml:space="preserve"> of the value found in question </w:t>
      </w:r>
      <w:r w:rsidR="00E073BC" w:rsidRPr="00851E0E">
        <w:rPr>
          <w:i/>
          <w:iCs/>
        </w:rPr>
        <w:t>c</w:t>
      </w:r>
      <w:r w:rsidRPr="00851E0E">
        <w:rPr>
          <w:i/>
          <w:iCs/>
        </w:rPr>
        <w:t xml:space="preserve">. This difference can once again be attributed to the </w:t>
      </w:r>
      <w:r w:rsidR="0061082E" w:rsidRPr="00851E0E">
        <w:rPr>
          <w:i/>
          <w:iCs/>
        </w:rPr>
        <w:t xml:space="preserve">damages decreasing </w:t>
      </w:r>
      <w:r w:rsidR="00EE233D" w:rsidRPr="00851E0E">
        <w:rPr>
          <w:i/>
          <w:iCs/>
        </w:rPr>
        <w:t>GDP caused by climate change</w:t>
      </w:r>
      <w:r w:rsidRPr="00851E0E">
        <w:rPr>
          <w:i/>
          <w:iCs/>
        </w:rPr>
        <w:t xml:space="preserve">. </w:t>
      </w:r>
      <w:r w:rsidR="00EE233D" w:rsidRPr="00851E0E">
        <w:rPr>
          <w:i/>
          <w:iCs/>
        </w:rPr>
        <w:t xml:space="preserve">This </w:t>
      </w:r>
      <w:r w:rsidR="00EE233D" w:rsidRPr="00851E0E">
        <w:rPr>
          <w:i/>
          <w:iCs/>
        </w:rPr>
        <w:lastRenderedPageBreak/>
        <w:t xml:space="preserve">effect is </w:t>
      </w:r>
      <w:r w:rsidR="009416D6" w:rsidRPr="00851E0E">
        <w:rPr>
          <w:i/>
          <w:iCs/>
        </w:rPr>
        <w:t>aggravated</w:t>
      </w:r>
      <w:r w:rsidR="00EE233D" w:rsidRPr="00851E0E">
        <w:rPr>
          <w:i/>
          <w:iCs/>
        </w:rPr>
        <w:t xml:space="preserve"> by</w:t>
      </w:r>
      <w:r w:rsidR="009416D6" w:rsidRPr="00851E0E">
        <w:rPr>
          <w:i/>
          <w:iCs/>
        </w:rPr>
        <w:t xml:space="preserve"> there being no abatement efforts. The reduction of GDP </w:t>
      </w:r>
      <w:r w:rsidR="00D74305" w:rsidRPr="00851E0E">
        <w:rPr>
          <w:i/>
          <w:iCs/>
        </w:rPr>
        <w:t xml:space="preserve">growth rates can be attributed to </w:t>
      </w:r>
      <w:r w:rsidR="007F52B0" w:rsidRPr="00851E0E">
        <w:rPr>
          <w:i/>
          <w:iCs/>
        </w:rPr>
        <w:t xml:space="preserve">a growing </w:t>
      </w:r>
      <m:oMath>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m:t>
        </m:r>
      </m:oMath>
      <w:r w:rsidR="002836A4" w:rsidRPr="00851E0E">
        <w:rPr>
          <w:i/>
          <w:iCs/>
        </w:rPr>
        <w:t xml:space="preserve"> Material output continuously increase </w:t>
      </w:r>
      <w:r w:rsidR="00BA59AA" w:rsidRPr="00851E0E">
        <w:rPr>
          <w:i/>
          <w:iCs/>
        </w:rPr>
        <w:t xml:space="preserve">GHG accumulated in the atmosphere. This causes a gradual increase in temperatures which in turn </w:t>
      </w:r>
      <w:r w:rsidR="008233A2" w:rsidRPr="00851E0E">
        <w:rPr>
          <w:i/>
          <w:iCs/>
        </w:rPr>
        <w:t>increases</w:t>
      </w:r>
      <w:r w:rsidR="00BA59AA" w:rsidRPr="00851E0E">
        <w:rPr>
          <w:i/>
          <w:iCs/>
        </w:rPr>
        <w:t xml:space="preserve"> damages. </w:t>
      </w:r>
      <w:r w:rsidR="008233A2" w:rsidRPr="00851E0E">
        <w:rPr>
          <w:i/>
          <w:iCs/>
        </w:rPr>
        <w:t>This causes a continuous negative effect on GDP</w:t>
      </w:r>
      <w:r w:rsidR="00EA233F" w:rsidRPr="00851E0E">
        <w:rPr>
          <w:i/>
          <w:iCs/>
        </w:rPr>
        <w:t xml:space="preserve"> per capita</w:t>
      </w:r>
      <w:r w:rsidR="008233A2" w:rsidRPr="00851E0E">
        <w:rPr>
          <w:i/>
          <w:iCs/>
        </w:rPr>
        <w:t xml:space="preserve"> growth rates.</w:t>
      </w:r>
      <w:r w:rsidR="008233A2" w:rsidRPr="00851E0E" w:rsidDel="008233A2">
        <w:rPr>
          <w:i/>
          <w:iCs/>
        </w:rPr>
        <w:t xml:space="preserve"> </w:t>
      </w:r>
      <w:r w:rsidR="00D06CB3" w:rsidRPr="00851E0E" w:rsidDel="00D06CB3">
        <w:rPr>
          <w:i/>
          <w:iCs/>
        </w:rPr>
        <w:t xml:space="preserve"> </w:t>
      </w:r>
      <w:r w:rsidR="00D06CB3" w:rsidRPr="00851E0E">
        <w:rPr>
          <w:i/>
          <w:iCs/>
        </w:rPr>
        <w:t xml:space="preserve">Hence, the </w:t>
      </w:r>
      <w:r w:rsidRPr="00851E0E">
        <w:rPr>
          <w:i/>
          <w:iCs/>
        </w:rPr>
        <w:t>growth rate that is below the long run growth rate of an economy withou</w:t>
      </w:r>
      <w:r w:rsidR="00800DF2" w:rsidRPr="00851E0E">
        <w:rPr>
          <w:i/>
          <w:iCs/>
        </w:rPr>
        <w:t>t a climate parameter.</w:t>
      </w:r>
    </w:p>
    <w:p w14:paraId="6790C152" w14:textId="34A03F34" w:rsidR="007F76F0" w:rsidRPr="002C5B4D" w:rsidRDefault="007F76F0"/>
    <w:p w14:paraId="02A57347" w14:textId="77777777" w:rsidR="00800DF2" w:rsidRPr="002C5B4D" w:rsidRDefault="00800DF2">
      <w:pPr>
        <w:rPr>
          <w:b/>
        </w:rPr>
      </w:pPr>
    </w:p>
    <w:p w14:paraId="41F846C3" w14:textId="05B96AF0" w:rsidR="004A0035" w:rsidRPr="002C5B4D" w:rsidRDefault="004A0035" w:rsidP="004A0035">
      <w:pPr>
        <w:rPr>
          <w:b/>
        </w:rPr>
      </w:pPr>
      <w:r w:rsidRPr="002C5B4D">
        <w:rPr>
          <w:b/>
        </w:rPr>
        <w:t xml:space="preserve">Simulation 2 – Maximum abatement </w:t>
      </w:r>
      <w:r w:rsidRPr="002C5B4D">
        <w:rPr>
          <w:b/>
        </w:rPr>
        <w:tab/>
      </w:r>
      <w:r w:rsidRPr="002C5B4D">
        <w:rPr>
          <w:b/>
        </w:rPr>
        <w:tab/>
      </w:r>
      <w:r w:rsidRPr="002C5B4D">
        <w:rPr>
          <w:b/>
        </w:rPr>
        <w:tab/>
      </w:r>
      <w:r w:rsidRPr="002C5B4D">
        <w:rPr>
          <w:b/>
        </w:rPr>
        <w:tab/>
      </w:r>
    </w:p>
    <w:p w14:paraId="6CBF73A4" w14:textId="77777777" w:rsidR="004A0035" w:rsidRPr="002C5B4D" w:rsidRDefault="004A0035" w:rsidP="004A0035">
      <w:pPr>
        <w:rPr>
          <w:b/>
        </w:rPr>
      </w:pPr>
    </w:p>
    <w:p w14:paraId="07C43B64" w14:textId="240DB14C" w:rsidR="004A0035" w:rsidRPr="002C5B4D" w:rsidRDefault="004A0035" w:rsidP="004A0035">
      <w:pPr>
        <w:rPr>
          <w:bCs/>
          <w:i/>
          <w:iCs/>
        </w:rPr>
      </w:pPr>
      <w:r w:rsidRPr="002C5B4D">
        <w:rPr>
          <w:bCs/>
          <w:i/>
          <w:iCs/>
        </w:rPr>
        <w:t>[Perform this simulation using the sheet labeled sim2]</w:t>
      </w:r>
    </w:p>
    <w:p w14:paraId="1A86AADB" w14:textId="0E271285" w:rsidR="009C7291" w:rsidRPr="002C5B4D" w:rsidRDefault="009C7291" w:rsidP="008B4C15"/>
    <w:p w14:paraId="47B3F101" w14:textId="062F40A1" w:rsidR="00211949" w:rsidRPr="002C5B4D" w:rsidRDefault="00211949" w:rsidP="00211949">
      <w:pPr>
        <w:pStyle w:val="ListParagraph"/>
        <w:numPr>
          <w:ilvl w:val="0"/>
          <w:numId w:val="15"/>
        </w:numPr>
      </w:pPr>
      <w:r w:rsidRPr="002C5B4D">
        <w:t xml:space="preserve">According to equation (7), if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emissions are fully abated. Throughout this simulation we assume that the abatement effort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for all the years between </w:t>
      </w:r>
      <w:r w:rsidR="00EE2437" w:rsidRPr="002C5B4D">
        <w:t>2020 and 2100</w:t>
      </w:r>
      <w:r w:rsidRPr="002C5B4D">
        <w:t xml:space="preserve">. </w:t>
      </w:r>
      <w:r w:rsidR="00604AB4" w:rsidRPr="002C5B4D">
        <w:t>Complete</w:t>
      </w:r>
      <w:r w:rsidRPr="002C5B4D">
        <w:t xml:space="preserve"> the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accordingly (</w:t>
      </w:r>
      <w:r w:rsidRPr="002C5B4D">
        <w:rPr>
          <w:i/>
          <w:iCs/>
        </w:rPr>
        <w:t>column G</w:t>
      </w:r>
      <w:r w:rsidRPr="002C5B4D">
        <w:t>)</w:t>
      </w:r>
      <w:r w:rsidR="00905DCA" w:rsidRPr="002C5B4D">
        <w:t>.</w:t>
      </w:r>
    </w:p>
    <w:p w14:paraId="4EC6CF4C" w14:textId="77777777" w:rsidR="00211949" w:rsidRPr="002C5B4D" w:rsidRDefault="00211949" w:rsidP="00211949">
      <w:pPr>
        <w:pStyle w:val="ListParagraph"/>
      </w:pPr>
    </w:p>
    <w:p w14:paraId="5DBC6903" w14:textId="037ECCDA" w:rsidR="00C6615F" w:rsidRPr="002C5B4D" w:rsidRDefault="00A74898" w:rsidP="00C6615F">
      <w:pPr>
        <w:pStyle w:val="ListParagraph"/>
        <w:numPr>
          <w:ilvl w:val="1"/>
          <w:numId w:val="15"/>
        </w:numPr>
        <w:jc w:val="both"/>
      </w:pPr>
      <w:r w:rsidRPr="002C5B4D">
        <w:t>Apply</w:t>
      </w:r>
      <w:r w:rsidR="00211949" w:rsidRPr="002C5B4D">
        <w:t xml:space="preserve"> th</w:t>
      </w:r>
      <w:r w:rsidR="000A40D2" w:rsidRPr="002C5B4D">
        <w:t>e</w:t>
      </w:r>
      <w:r w:rsidR="00211949" w:rsidRPr="002C5B4D">
        <w:t xml:space="preserve"> </w:t>
      </w:r>
      <w:r w:rsidRPr="002C5B4D">
        <w:t xml:space="preserve">same </w:t>
      </w:r>
      <w:r w:rsidR="00211949" w:rsidRPr="002C5B4D">
        <w:t xml:space="preserve">procedure </w:t>
      </w:r>
      <w:r w:rsidRPr="002C5B4D">
        <w:t>used in</w:t>
      </w:r>
      <w:r w:rsidR="000A40D2" w:rsidRPr="002C5B4D">
        <w:t xml:space="preserve"> Simulation 1 (Steps 1-5) </w:t>
      </w:r>
      <w:r w:rsidR="00211949" w:rsidRPr="002C5B4D">
        <w:t xml:space="preserve">to complete the series for all </w:t>
      </w:r>
      <w:r w:rsidR="00C6615F" w:rsidRPr="002C5B4D">
        <w:t>the</w:t>
      </w:r>
      <w:r w:rsidRPr="002C5B4D">
        <w:t xml:space="preserve"> remaining endogenous </w:t>
      </w:r>
      <w:r w:rsidR="00C6615F" w:rsidRPr="002C5B4D">
        <w:t>variables (</w:t>
      </w:r>
      <m:oMath>
        <m:r>
          <w:rPr>
            <w:rFonts w:ascii="Cambria Math" w:hAnsi="Cambria Math"/>
          </w:rPr>
          <m:t>Z,  m,  T,  D,  y,  c,  K,  M</m:t>
        </m:r>
      </m:oMath>
      <w:r w:rsidR="00C6615F" w:rsidRPr="002C5B4D">
        <w:t>) up to 2100.</w:t>
      </w:r>
    </w:p>
    <w:p w14:paraId="1E70126B" w14:textId="77777777" w:rsidR="00211949" w:rsidRPr="002C5B4D" w:rsidRDefault="00211949" w:rsidP="00C6615F"/>
    <w:p w14:paraId="647240E7" w14:textId="56090BC2" w:rsidR="00C6615F" w:rsidRPr="002C5B4D" w:rsidRDefault="00C6615F" w:rsidP="00C6615F">
      <w:pPr>
        <w:pStyle w:val="ListParagraph"/>
        <w:numPr>
          <w:ilvl w:val="0"/>
          <w:numId w:val="15"/>
        </w:numPr>
        <w:jc w:val="both"/>
      </w:pPr>
      <w:r w:rsidRPr="002C5B4D">
        <w:t xml:space="preserve">Compute the yearly growth of GDP per capita, </w:t>
      </w:r>
      <m:oMath>
        <m:acc>
          <m:accPr>
            <m:ctrlPr>
              <w:rPr>
                <w:rFonts w:ascii="Cambria Math" w:hAnsi="Cambria Math"/>
                <w:i/>
              </w:rPr>
            </m:ctrlPr>
          </m:accPr>
          <m:e>
            <m:r>
              <w:rPr>
                <w:rFonts w:ascii="Cambria Math" w:hAnsi="Cambria Math"/>
              </w:rPr>
              <m:t>y</m:t>
            </m:r>
          </m:e>
        </m:acc>
      </m:oMath>
      <w:r w:rsidRPr="002C5B4D">
        <w:t>, (</w:t>
      </w:r>
      <w:r w:rsidRPr="002C5B4D">
        <w:rPr>
          <w:i/>
          <w:iCs/>
        </w:rPr>
        <w:t>column N</w:t>
      </w:r>
      <w:r w:rsidRPr="002C5B4D">
        <w:t>) and consumption per capita, </w:t>
      </w:r>
      <m:oMath>
        <m:acc>
          <m:accPr>
            <m:ctrlPr>
              <w:rPr>
                <w:rFonts w:ascii="Cambria Math" w:hAnsi="Cambria Math"/>
                <w:i/>
              </w:rPr>
            </m:ctrlPr>
          </m:accPr>
          <m:e>
            <m:r>
              <w:rPr>
                <w:rFonts w:ascii="Cambria Math" w:hAnsi="Cambria Math"/>
              </w:rPr>
              <m:t>c</m:t>
            </m:r>
          </m:e>
        </m:acc>
      </m:oMath>
      <w:r w:rsidRPr="002C5B4D">
        <w:t>, (</w:t>
      </w:r>
      <w:r w:rsidRPr="002C5B4D">
        <w:rPr>
          <w:i/>
          <w:iCs/>
        </w:rPr>
        <w:t>column P</w:t>
      </w:r>
      <w:r w:rsidRPr="002C5B4D">
        <w:t>).</w:t>
      </w:r>
    </w:p>
    <w:p w14:paraId="3F52AEF3" w14:textId="202B2F01" w:rsidR="006F30FE" w:rsidRPr="002C5B4D" w:rsidRDefault="006F30FE" w:rsidP="002F7B92">
      <w:pPr>
        <w:rPr>
          <w:bCs/>
        </w:rPr>
      </w:pPr>
    </w:p>
    <w:p w14:paraId="18568689" w14:textId="77777777" w:rsidR="00DE62E5" w:rsidRPr="002C5B4D" w:rsidRDefault="00355238" w:rsidP="00DE62E5">
      <w:pPr>
        <w:numPr>
          <w:ilvl w:val="0"/>
          <w:numId w:val="2"/>
        </w:numPr>
        <w:ind w:hanging="762"/>
        <w:rPr>
          <w:b/>
        </w:rPr>
      </w:pPr>
      <w:r w:rsidRPr="002C5B4D">
        <w:rPr>
          <w:b/>
        </w:rPr>
        <w:t xml:space="preserve">[R2] </w:t>
      </w:r>
      <w:r w:rsidR="00C6615F" w:rsidRPr="002C5B4D">
        <w:rPr>
          <w:b/>
        </w:rPr>
        <w:t>Compare the growth rate of GDP per capita and consumption per capita</w:t>
      </w:r>
      <w:r w:rsidR="00905DCA" w:rsidRPr="002C5B4D">
        <w:rPr>
          <w:b/>
        </w:rPr>
        <w:t xml:space="preserve">. </w:t>
      </w:r>
      <w:r w:rsidR="00E34590" w:rsidRPr="002C5B4D">
        <w:rPr>
          <w:b/>
        </w:rPr>
        <w:t>Describe and e</w:t>
      </w:r>
      <w:r w:rsidR="00905DCA" w:rsidRPr="002C5B4D">
        <w:rPr>
          <w:b/>
        </w:rPr>
        <w:t>xplain the observed relationship between these two growth rates.</w:t>
      </w:r>
    </w:p>
    <w:p w14:paraId="4A73E520" w14:textId="77777777" w:rsidR="00DE62E5" w:rsidRPr="002C5B4D" w:rsidRDefault="00DE62E5" w:rsidP="00DE62E5">
      <w:pPr>
        <w:ind w:left="762"/>
      </w:pPr>
    </w:p>
    <w:p w14:paraId="523CAD88" w14:textId="6644E40B" w:rsidR="00DF7D08" w:rsidRPr="00851E0E" w:rsidRDefault="00EA233F" w:rsidP="00851E0E">
      <w:pPr>
        <w:pStyle w:val="ListParagraph"/>
        <w:ind w:left="1416"/>
        <w:rPr>
          <w:i/>
          <w:iCs/>
          <w:lang w:val="en-GB"/>
        </w:rPr>
      </w:pPr>
      <w:r w:rsidRPr="00851E0E">
        <w:rPr>
          <w:i/>
          <w:iCs/>
          <w:lang w:val="en-GB"/>
        </w:rPr>
        <w:t xml:space="preserve">The GDP per capita growth rate is identical to the consumption per capita growth rate in every year. This is logical as </w:t>
      </w:r>
      <m:oMath>
        <m:r>
          <w:rPr>
            <w:rFonts w:ascii="Cambria Math" w:hAnsi="Cambria Math"/>
          </w:rPr>
          <m:t>c</m:t>
        </m:r>
        <m:d>
          <m:dPr>
            <m:ctrlPr>
              <w:rPr>
                <w:rFonts w:ascii="Cambria Math" w:hAnsi="Cambria Math"/>
                <w:i/>
                <w:iCs/>
              </w:rPr>
            </m:ctrlPr>
          </m:dPr>
          <m:e>
            <m:r>
              <w:rPr>
                <w:rFonts w:ascii="Cambria Math" w:hAnsi="Cambria Math"/>
              </w:rPr>
              <m:t>t</m:t>
            </m:r>
          </m:e>
        </m:d>
        <m:r>
          <w:rPr>
            <w:rFonts w:ascii="Cambria Math" w:hAnsi="Cambria Math"/>
          </w:rPr>
          <m:t>=</m:t>
        </m:r>
        <m:d>
          <m:dPr>
            <m:ctrlPr>
              <w:rPr>
                <w:rFonts w:ascii="Cambria Math" w:hAnsi="Cambria Math"/>
                <w:i/>
                <w:iCs/>
              </w:rPr>
            </m:ctrlPr>
          </m:dPr>
          <m:e>
            <m:r>
              <w:rPr>
                <w:rFonts w:ascii="Cambria Math" w:hAnsi="Cambria Math"/>
              </w:rPr>
              <m:t>1-</m:t>
            </m:r>
            <m:sSub>
              <m:sSubPr>
                <m:ctrlPr>
                  <w:rPr>
                    <w:rFonts w:ascii="Cambria Math" w:hAnsi="Cambria Math"/>
                    <w:i/>
                    <w:iCs/>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m</m:t>
                </m:r>
              </m:sub>
            </m:sSub>
          </m:e>
        </m:d>
        <m:r>
          <w:rPr>
            <w:rFonts w:ascii="Cambria Math" w:hAnsi="Cambria Math"/>
          </w:rPr>
          <m:t>y</m:t>
        </m:r>
        <m:d>
          <m:dPr>
            <m:ctrlPr>
              <w:rPr>
                <w:rFonts w:ascii="Cambria Math" w:hAnsi="Cambria Math"/>
                <w:i/>
                <w:iCs/>
              </w:rPr>
            </m:ctrlPr>
          </m:dPr>
          <m:e>
            <m:r>
              <w:rPr>
                <w:rFonts w:ascii="Cambria Math" w:hAnsi="Cambria Math"/>
              </w:rPr>
              <m:t>t</m:t>
            </m:r>
          </m:e>
        </m:d>
      </m:oMath>
      <w:r w:rsidR="0038351A" w:rsidRPr="00851E0E">
        <w:rPr>
          <w:i/>
          <w:iCs/>
        </w:rPr>
        <w:t xml:space="preserve">, thus </w:t>
      </w:r>
      <w:r w:rsidR="00612A88" w:rsidRPr="00851E0E">
        <w:rPr>
          <w:i/>
          <w:iCs/>
        </w:rPr>
        <w:t xml:space="preserve">consumption per capita is just GDP per capita multiplied by a constant. Taking logs and derivatives we find that the growth rates </w:t>
      </w:r>
      <w:r w:rsidR="00970B30" w:rsidRPr="00851E0E">
        <w:rPr>
          <w:i/>
          <w:iCs/>
        </w:rPr>
        <w:t>must</w:t>
      </w:r>
      <w:r w:rsidR="00612A88" w:rsidRPr="00851E0E">
        <w:rPr>
          <w:i/>
          <w:iCs/>
        </w:rPr>
        <w:t xml:space="preserve"> be equal</w:t>
      </w:r>
      <w:r w:rsidR="008305C0" w:rsidRPr="00851E0E">
        <w:rPr>
          <w:i/>
          <w:iCs/>
        </w:rPr>
        <w:t xml:space="preserve"> as </w:t>
      </w: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sidR="008305C0" w:rsidRPr="00851E0E">
        <w:rPr>
          <w:i/>
          <w:iCs/>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004477C4" w:rsidRPr="00851E0E">
        <w:rPr>
          <w:i/>
          <w:iCs/>
        </w:rPr>
        <w:t xml:space="preserve"> are constants</w:t>
      </w:r>
      <w:r w:rsidR="00612A88" w:rsidRPr="00851E0E">
        <w:rPr>
          <w:i/>
          <w:iCs/>
        </w:rPr>
        <w:t>.</w:t>
      </w:r>
    </w:p>
    <w:p w14:paraId="247432FE" w14:textId="36050F80" w:rsidR="00905DCA" w:rsidRPr="00851E0E" w:rsidRDefault="00905DCA" w:rsidP="00851E0E">
      <w:pPr>
        <w:ind w:left="654"/>
        <w:rPr>
          <w:bCs/>
          <w:i/>
          <w:iCs/>
          <w:lang w:val="en-GB"/>
        </w:rPr>
      </w:pPr>
    </w:p>
    <w:p w14:paraId="17EBCB7C" w14:textId="77777777" w:rsidR="006D496E" w:rsidRPr="00851E0E" w:rsidRDefault="006D496E" w:rsidP="00851E0E">
      <w:pPr>
        <w:pStyle w:val="ListParagraph"/>
        <w:ind w:left="1416"/>
        <w:rPr>
          <w:i/>
          <w:iCs/>
        </w:rPr>
      </w:pPr>
      <w:r w:rsidRPr="00851E0E">
        <w:rPr>
          <w:i/>
          <w:iCs/>
        </w:rPr>
        <w:t xml:space="preserve">The growth rates of GDP per capita and consumption are equal to each other in every period. This is because consumption is a constant fraction of output, as </w:t>
      </w:r>
      <m:oMath>
        <m:sSub>
          <m:sSubPr>
            <m:ctrlPr>
              <w:rPr>
                <w:rFonts w:ascii="Cambria Math" w:hAnsi="Cambria Math"/>
                <w:i/>
                <w:iCs/>
              </w:rPr>
            </m:ctrlPr>
          </m:sSubPr>
          <m:e>
            <m:r>
              <w:rPr>
                <w:rFonts w:ascii="Cambria Math" w:hAnsi="Cambria Math"/>
              </w:rPr>
              <m:t>s</m:t>
            </m:r>
          </m:e>
          <m:sub>
            <m:r>
              <w:rPr>
                <w:rFonts w:ascii="Cambria Math" w:hAnsi="Cambria Math"/>
              </w:rPr>
              <m:t>m</m:t>
            </m:r>
          </m:sub>
        </m:sSub>
      </m:oMath>
      <w:r w:rsidRPr="00851E0E">
        <w:rPr>
          <w:i/>
          <w:iCs/>
        </w:rPr>
        <w:t xml:space="preserve"> and </w:t>
      </w:r>
      <m:oMath>
        <m:sSub>
          <m:sSubPr>
            <m:ctrlPr>
              <w:rPr>
                <w:rFonts w:ascii="Cambria Math" w:hAnsi="Cambria Math"/>
                <w:i/>
                <w:iCs/>
              </w:rPr>
            </m:ctrlPr>
          </m:sSubPr>
          <m:e>
            <m:r>
              <w:rPr>
                <w:rFonts w:ascii="Cambria Math" w:hAnsi="Cambria Math"/>
              </w:rPr>
              <m:t>s</m:t>
            </m:r>
          </m:e>
          <m:sub>
            <m:r>
              <w:rPr>
                <w:rFonts w:ascii="Cambria Math" w:hAnsi="Cambria Math"/>
              </w:rPr>
              <m:t>K</m:t>
            </m:r>
          </m:sub>
        </m:sSub>
      </m:oMath>
      <w:r w:rsidRPr="00851E0E">
        <w:rPr>
          <w:i/>
          <w:iCs/>
        </w:rPr>
        <w:t xml:space="preserve"> remain constant.</w:t>
      </w:r>
    </w:p>
    <w:p w14:paraId="7B306070" w14:textId="77777777" w:rsidR="006D496E" w:rsidRPr="002C5B4D" w:rsidRDefault="006D496E" w:rsidP="00B62B65">
      <w:pPr>
        <w:rPr>
          <w:bCs/>
        </w:rPr>
      </w:pPr>
    </w:p>
    <w:p w14:paraId="7D0ADE80" w14:textId="77777777" w:rsidR="00970B30" w:rsidRPr="002C5B4D" w:rsidRDefault="00970B30" w:rsidP="00B62B65">
      <w:pPr>
        <w:rPr>
          <w:bCs/>
          <w:lang w:val="en-GB"/>
        </w:rPr>
      </w:pPr>
    </w:p>
    <w:p w14:paraId="4E066E93" w14:textId="7739A626" w:rsidR="003A7EDD" w:rsidRPr="002C5B4D" w:rsidRDefault="0046681A" w:rsidP="00DE62E5">
      <w:pPr>
        <w:numPr>
          <w:ilvl w:val="0"/>
          <w:numId w:val="2"/>
        </w:numPr>
        <w:ind w:hanging="762"/>
        <w:rPr>
          <w:b/>
        </w:rPr>
      </w:pPr>
      <w:r w:rsidRPr="002C5B4D">
        <w:rPr>
          <w:b/>
        </w:rPr>
        <w:t xml:space="preserve">[R2] Start from the capital accumulation equation and the assumption that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m</m:t>
            </m:r>
          </m:sub>
        </m:sSub>
      </m:oMath>
      <w:r w:rsidRPr="002C5B4D">
        <w:rPr>
          <w:b/>
        </w:rPr>
        <w:t xml:space="preserve"> is constant at a level that fully abates emissions</w:t>
      </w:r>
      <w:r w:rsidR="00DD0932" w:rsidRPr="002C5B4D">
        <w:rPr>
          <w:b/>
        </w:rPr>
        <w:t>. U</w:t>
      </w:r>
      <w:r w:rsidRPr="002C5B4D">
        <w:rPr>
          <w:b/>
        </w:rPr>
        <w:t>se your knowledge of the Solow model to derive</w:t>
      </w:r>
      <w:r w:rsidR="00211407" w:rsidRPr="002C5B4D">
        <w:rPr>
          <w:b/>
        </w:rPr>
        <w:t xml:space="preserve"> analytical</w:t>
      </w:r>
      <w:r w:rsidRPr="002C5B4D">
        <w:rPr>
          <w:b/>
        </w:rPr>
        <w:t xml:space="preserve"> expression</w:t>
      </w:r>
      <w:r w:rsidR="00211407" w:rsidRPr="002C5B4D">
        <w:rPr>
          <w:b/>
        </w:rPr>
        <w:t>s (function only of parameters</w:t>
      </w:r>
      <w:r w:rsidR="00736E08" w:rsidRPr="002C5B4D">
        <w:rPr>
          <w:b/>
        </w:rPr>
        <w:t>, initial level</w:t>
      </w:r>
      <w:r w:rsidR="00C26F0A" w:rsidRPr="002C5B4D">
        <w:rPr>
          <w:b/>
        </w:rPr>
        <w:t>s</w:t>
      </w:r>
      <w:r w:rsidR="00736E08" w:rsidRPr="002C5B4D">
        <w:rPr>
          <w:b/>
        </w:rPr>
        <w:t xml:space="preserve"> of damages and technology,</w:t>
      </w:r>
      <w:r w:rsidR="008B4132" w:rsidRPr="002C5B4D">
        <w:rPr>
          <w:b/>
        </w:rPr>
        <w:t xml:space="preserve"> </w:t>
      </w:r>
      <w:r w:rsidR="00736E08" w:rsidRPr="002C5B4D">
        <w:rPr>
          <w:b/>
        </w:rPr>
        <w:t>and time</w:t>
      </w:r>
      <w:r w:rsidR="00211407" w:rsidRPr="002C5B4D">
        <w:rPr>
          <w:b/>
        </w:rPr>
        <w:t>)</w:t>
      </w:r>
      <w:r w:rsidRPr="002C5B4D">
        <w:rPr>
          <w:b/>
        </w:rPr>
        <w:t xml:space="preserve"> for the growth rate </w:t>
      </w:r>
      <w:r w:rsidR="00211407" w:rsidRPr="002C5B4D">
        <w:rPr>
          <w:b/>
        </w:rPr>
        <w:t xml:space="preserve">and the level </w:t>
      </w:r>
      <w:r w:rsidRPr="002C5B4D">
        <w:rPr>
          <w:b/>
        </w:rPr>
        <w:t>of GDP per capita in steady state</w:t>
      </w:r>
      <w:r w:rsidR="00211407" w:rsidRPr="002C5B4D">
        <w:rPr>
          <w:b/>
        </w:rPr>
        <w:t>,  </w:t>
      </w:r>
      <m:oMath>
        <m:sSup>
          <m:sSupPr>
            <m:ctrlPr>
              <w:rPr>
                <w:rFonts w:ascii="Cambria Math" w:hAnsi="Cambria Math"/>
                <w:b/>
                <w:i/>
              </w:rPr>
            </m:ctrlPr>
          </m:sSupPr>
          <m:e>
            <m:acc>
              <m:accPr>
                <m:ctrlPr>
                  <w:rPr>
                    <w:rFonts w:ascii="Cambria Math" w:hAnsi="Cambria Math"/>
                    <w:b/>
                    <w:i/>
                  </w:rPr>
                </m:ctrlPr>
              </m:accPr>
              <m:e>
                <m:r>
                  <m:rPr>
                    <m:sty m:val="bi"/>
                  </m:rPr>
                  <w:rPr>
                    <w:rFonts w:ascii="Cambria Math" w:hAnsi="Cambria Math"/>
                  </w:rPr>
                  <m:t>y</m:t>
                </m:r>
              </m:e>
            </m:acc>
          </m:e>
          <m:sup>
            <m:r>
              <m:rPr>
                <m:sty m:val="bi"/>
              </m:rPr>
              <w:rPr>
                <w:rFonts w:ascii="Cambria Math" w:hAnsi="Cambria Math"/>
              </w:rPr>
              <m:t>*</m:t>
            </m:r>
          </m:sup>
        </m:sSup>
        <m:r>
          <m:rPr>
            <m:sty m:val="bi"/>
          </m:rPr>
          <w:rPr>
            <w:rFonts w:ascii="Cambria Math" w:hAnsi="Cambria Math"/>
          </w:rPr>
          <m:t>(t)</m:t>
        </m:r>
      </m:oMath>
      <w:r w:rsidR="00211407" w:rsidRPr="002C5B4D">
        <w:rPr>
          <w:b/>
        </w:rPr>
        <w:t xml:space="preserve"> and </w:t>
      </w:r>
      <m:oMath>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m:t>
            </m:r>
          </m:sup>
        </m:sSup>
        <m:r>
          <m:rPr>
            <m:sty m:val="bi"/>
          </m:rPr>
          <w:rPr>
            <w:rFonts w:ascii="Cambria Math" w:hAnsi="Cambria Math"/>
          </w:rPr>
          <m:t>(t)</m:t>
        </m:r>
      </m:oMath>
      <w:r w:rsidRPr="002C5B4D">
        <w:rPr>
          <w:b/>
        </w:rPr>
        <w:t xml:space="preserve">. </w:t>
      </w:r>
      <w:r w:rsidR="00DD0932" w:rsidRPr="002C5B4D">
        <w:rPr>
          <w:b/>
        </w:rPr>
        <w:t>Include a sufficiently detailed step-by-step of your derivations.</w:t>
      </w:r>
    </w:p>
    <w:p w14:paraId="0EF330F4" w14:textId="77777777" w:rsidR="00612A88" w:rsidRPr="002C5B4D" w:rsidRDefault="00612A88" w:rsidP="00612A88">
      <w:pPr>
        <w:ind w:left="762"/>
        <w:rPr>
          <w:b/>
        </w:rPr>
      </w:pPr>
    </w:p>
    <w:p w14:paraId="4E5F7D8C" w14:textId="195AD670" w:rsidR="00BF3155" w:rsidRPr="00851E0E" w:rsidRDefault="000F0A19" w:rsidP="00612A88">
      <w:pPr>
        <w:ind w:left="762"/>
        <w:rPr>
          <w:bCs/>
          <w:i/>
          <w:iCs/>
        </w:rPr>
      </w:pPr>
      <w:r w:rsidRPr="00851E0E">
        <w:rPr>
          <w:bCs/>
          <w:i/>
          <w:iCs/>
        </w:rPr>
        <w:t xml:space="preserve">Let us look at </w:t>
      </w:r>
      <w:r w:rsidR="00793E87" w:rsidRPr="00851E0E">
        <w:rPr>
          <w:bCs/>
          <w:i/>
          <w:iCs/>
        </w:rPr>
        <w:t xml:space="preserve">the absolute value of </w:t>
      </w:r>
      <m:oMath>
        <m:r>
          <w:rPr>
            <w:rFonts w:ascii="Cambria Math" w:hAnsi="Cambria Math"/>
          </w:rPr>
          <m:t>y(t)</m:t>
        </m:r>
      </m:oMath>
      <w:r w:rsidR="00793E87" w:rsidRPr="00851E0E">
        <w:rPr>
          <w:bCs/>
          <w:i/>
          <w:iCs/>
        </w:rPr>
        <w:t xml:space="preserve"> and </w:t>
      </w:r>
      <m:oMath>
        <m:acc>
          <m:accPr>
            <m:ctrlPr>
              <w:rPr>
                <w:rFonts w:ascii="Cambria Math" w:hAnsi="Cambria Math"/>
                <w:bCs/>
                <w:i/>
                <w:iCs/>
              </w:rPr>
            </m:ctrlPr>
          </m:accPr>
          <m:e>
            <m:r>
              <w:rPr>
                <w:rFonts w:ascii="Cambria Math" w:hAnsi="Cambria Math"/>
              </w:rPr>
              <m:t>y</m:t>
            </m:r>
          </m:e>
        </m:acc>
        <m:r>
          <w:rPr>
            <w:rFonts w:ascii="Cambria Math" w:hAnsi="Cambria Math"/>
          </w:rPr>
          <m:t>(t)</m:t>
        </m:r>
      </m:oMath>
      <w:r w:rsidR="006025A2" w:rsidRPr="00851E0E">
        <w:rPr>
          <w:bCs/>
          <w:i/>
          <w:iCs/>
        </w:rPr>
        <w:t xml:space="preserve"> (</w:t>
      </w:r>
      <m:oMath>
        <m:r>
          <w:rPr>
            <w:rFonts w:ascii="Cambria Math" w:hAnsi="Cambria Math"/>
          </w:rPr>
          <m:t>z</m:t>
        </m:r>
        <m:d>
          <m:dPr>
            <m:ctrlPr>
              <w:rPr>
                <w:rFonts w:ascii="Cambria Math" w:hAnsi="Cambria Math"/>
                <w:bCs/>
                <w:i/>
                <w:iCs/>
              </w:rPr>
            </m:ctrlPr>
          </m:dPr>
          <m:e>
            <m:r>
              <w:rPr>
                <w:rFonts w:ascii="Cambria Math" w:hAnsi="Cambria Math"/>
              </w:rPr>
              <m:t>t</m:t>
            </m:r>
          </m:e>
        </m:d>
      </m:oMath>
      <w:r w:rsidR="006025A2" w:rsidRPr="00851E0E">
        <w:rPr>
          <w:bCs/>
          <w:i/>
          <w:iCs/>
        </w:rPr>
        <w:t xml:space="preserve"> denotes </w:t>
      </w:r>
      <m:oMath>
        <m:f>
          <m:fPr>
            <m:ctrlPr>
              <w:rPr>
                <w:rFonts w:ascii="Cambria Math" w:hAnsi="Cambria Math"/>
                <w:bCs/>
                <w:i/>
                <w:iCs/>
              </w:rPr>
            </m:ctrlPr>
          </m:fPr>
          <m:num>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L(t)</m:t>
            </m:r>
          </m:den>
        </m:f>
      </m:oMath>
      <w:r w:rsidR="008C7465" w:rsidRPr="00851E0E">
        <w:rPr>
          <w:bCs/>
          <w:i/>
          <w:iCs/>
        </w:rPr>
        <w:t xml:space="preserve"> and </w:t>
      </w:r>
      <m:oMath>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f>
          <m:fPr>
            <m:ctrlPr>
              <w:rPr>
                <w:rFonts w:ascii="Cambria Math" w:hAnsi="Cambria Math"/>
                <w:bCs/>
                <w:i/>
                <w:iCs/>
              </w:rPr>
            </m:ctrlPr>
          </m:fPr>
          <m:num>
            <m:acc>
              <m:accPr>
                <m:chr m:val="̇"/>
                <m:ctrlPr>
                  <w:rPr>
                    <w:rFonts w:ascii="Cambria Math" w:hAnsi="Cambria Math"/>
                    <w:bCs/>
                    <w:i/>
                    <w:iCs/>
                  </w:rPr>
                </m:ctrlPr>
              </m:accPr>
              <m:e>
                <m:r>
                  <w:rPr>
                    <w:rFonts w:ascii="Cambria Math" w:hAnsi="Cambria Math"/>
                  </w:rPr>
                  <m:t>z</m:t>
                </m:r>
              </m:e>
            </m:acc>
            <m:r>
              <w:rPr>
                <w:rFonts w:ascii="Cambria Math" w:hAnsi="Cambria Math"/>
              </w:rPr>
              <m:t>(t)</m:t>
            </m:r>
          </m:num>
          <m:den>
            <m:r>
              <w:rPr>
                <w:rFonts w:ascii="Cambria Math" w:hAnsi="Cambria Math"/>
              </w:rPr>
              <m:t>z(t)</m:t>
            </m:r>
          </m:den>
        </m:f>
      </m:oMath>
      <w:r w:rsidR="006025A2" w:rsidRPr="00851E0E">
        <w:rPr>
          <w:bCs/>
          <w:i/>
          <w:iCs/>
        </w:rPr>
        <w:t>)</w:t>
      </w:r>
      <w:r w:rsidR="00793E87" w:rsidRPr="00851E0E">
        <w:rPr>
          <w:bCs/>
          <w:i/>
          <w:iCs/>
        </w:rPr>
        <w:t>.</w:t>
      </w:r>
    </w:p>
    <w:p w14:paraId="0F2642DB" w14:textId="7368FA34" w:rsidR="00E42FBE" w:rsidRPr="00851E0E" w:rsidRDefault="00BF3155" w:rsidP="00612A88">
      <w:pPr>
        <w:ind w:left="762"/>
        <w:rPr>
          <w:bCs/>
          <w:i/>
          <w:iCs/>
        </w:rPr>
      </w:pPr>
      <m:oMathPara>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1-D</m:t>
              </m:r>
              <m:d>
                <m:dPr>
                  <m:ctrlPr>
                    <w:rPr>
                      <w:rFonts w:ascii="Cambria Math" w:hAnsi="Cambria Math"/>
                      <w:bCs/>
                      <w:i/>
                      <w:iCs/>
                    </w:rPr>
                  </m:ctrlPr>
                </m:dPr>
                <m:e>
                  <m:r>
                    <w:rPr>
                      <w:rFonts w:ascii="Cambria Math" w:hAnsi="Cambria Math"/>
                    </w:rPr>
                    <m:t>t</m:t>
                  </m:r>
                </m:e>
              </m:d>
            </m:e>
          </m:d>
          <m:r>
            <w:rPr>
              <w:rFonts w:ascii="Cambria Math" w:hAnsi="Cambria Math"/>
            </w:rPr>
            <m:t>*z</m:t>
          </m:r>
          <m:d>
            <m:dPr>
              <m:ctrlPr>
                <w:rPr>
                  <w:rFonts w:ascii="Cambria Math" w:hAnsi="Cambria Math"/>
                  <w:bCs/>
                  <w:i/>
                  <w:iCs/>
                </w:rPr>
              </m:ctrlPr>
            </m:dPr>
            <m:e>
              <m:r>
                <w:rPr>
                  <w:rFonts w:ascii="Cambria Math" w:hAnsi="Cambria Math"/>
                </w:rPr>
                <m:t>t</m:t>
              </m:r>
            </m:e>
          </m:d>
          <m:r>
            <m:rPr>
              <m:sty m:val="p"/>
            </m:rPr>
            <w:rPr>
              <w:rFonts w:ascii="Cambria Math" w:hAnsi="Cambria Math"/>
            </w:rPr>
            <w:br/>
          </m:r>
        </m:oMath>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f>
            <m:fPr>
              <m:ctrlPr>
                <w:rPr>
                  <w:rFonts w:ascii="Cambria Math" w:hAnsi="Cambria Math"/>
                  <w:bCs/>
                  <w:i/>
                  <w:iCs/>
                </w:rPr>
              </m:ctrlPr>
            </m:fPr>
            <m:num>
              <m:r>
                <w:rPr>
                  <w:rFonts w:ascii="Cambria Math" w:hAnsi="Cambria Math"/>
                </w:rPr>
                <m:t>-</m:t>
              </m:r>
              <m:acc>
                <m:accPr>
                  <m:chr m:val="̇"/>
                  <m:ctrlPr>
                    <w:rPr>
                      <w:rFonts w:ascii="Cambria Math" w:hAnsi="Cambria Math"/>
                      <w:bCs/>
                      <w:i/>
                      <w:iCs/>
                    </w:rPr>
                  </m:ctrlPr>
                </m:accPr>
                <m:e>
                  <m:r>
                    <w:rPr>
                      <w:rFonts w:ascii="Cambria Math" w:hAnsi="Cambria Math"/>
                    </w:rPr>
                    <m:t>D</m:t>
                  </m:r>
                </m:e>
              </m:acc>
              <m:r>
                <w:rPr>
                  <w:rFonts w:ascii="Cambria Math" w:hAnsi="Cambria Math"/>
                </w:rPr>
                <m:t>(t)</m:t>
              </m:r>
            </m:num>
            <m:den>
              <m:r>
                <w:rPr>
                  <w:rFonts w:ascii="Cambria Math" w:hAnsi="Cambria Math"/>
                </w:rPr>
                <m:t>1-D(t)</m:t>
              </m:r>
            </m:den>
          </m:f>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oMath>
      </m:oMathPara>
    </w:p>
    <w:p w14:paraId="2BE6B1A8" w14:textId="2932E91E" w:rsidR="00AD33F8" w:rsidRPr="00851E0E" w:rsidRDefault="004D55E0" w:rsidP="00851E0E">
      <w:pPr>
        <w:ind w:left="1416"/>
        <w:rPr>
          <w:bCs/>
          <w:i/>
          <w:iCs/>
        </w:rPr>
      </w:pPr>
      <w:r w:rsidRPr="00851E0E">
        <w:rPr>
          <w:bCs/>
          <w:i/>
          <w:iCs/>
        </w:rPr>
        <w:lastRenderedPageBreak/>
        <w:t>Now w</w:t>
      </w:r>
      <w:r w:rsidR="005E213A" w:rsidRPr="00851E0E">
        <w:rPr>
          <w:bCs/>
          <w:i/>
          <w:iCs/>
        </w:rPr>
        <w:t xml:space="preserve">e calculate </w:t>
      </w:r>
      <m:oMath>
        <m:r>
          <w:rPr>
            <w:rFonts w:ascii="Cambria Math" w:hAnsi="Cambria Math"/>
          </w:rPr>
          <m:t>D(t)</m:t>
        </m:r>
      </m:oMath>
      <w:r w:rsidR="005E213A" w:rsidRPr="00851E0E">
        <w:rPr>
          <w:bCs/>
          <w:i/>
          <w:iCs/>
        </w:rPr>
        <w:t xml:space="preserve"> and </w:t>
      </w:r>
      <m:oMath>
        <m:acc>
          <m:accPr>
            <m:chr m:val="̇"/>
            <m:ctrlPr>
              <w:rPr>
                <w:rFonts w:ascii="Cambria Math" w:hAnsi="Cambria Math"/>
                <w:bCs/>
                <w:i/>
                <w:iCs/>
              </w:rPr>
            </m:ctrlPr>
          </m:accPr>
          <m:e>
            <m:r>
              <w:rPr>
                <w:rFonts w:ascii="Cambria Math" w:hAnsi="Cambria Math"/>
              </w:rPr>
              <m:t>D</m:t>
            </m:r>
          </m:e>
        </m:acc>
        <m:r>
          <w:rPr>
            <w:rFonts w:ascii="Cambria Math" w:hAnsi="Cambria Math"/>
          </w:rPr>
          <m:t>(t)</m:t>
        </m:r>
      </m:oMath>
      <w:r w:rsidR="005E213A" w:rsidRPr="00851E0E">
        <w:rPr>
          <w:bCs/>
          <w:i/>
          <w:iCs/>
        </w:rPr>
        <w:t xml:space="preserve">. We know </w:t>
      </w:r>
      <w:r w:rsidRPr="00851E0E">
        <w:rPr>
          <w:bCs/>
          <w:i/>
          <w:iCs/>
        </w:rPr>
        <w:t xml:space="preserve">that </w:t>
      </w:r>
      <m:oMath>
        <m:sSub>
          <m:sSubPr>
            <m:ctrlPr>
              <w:rPr>
                <w:rFonts w:ascii="Cambria Math" w:hAnsi="Cambria Math"/>
                <w:bCs/>
                <w:i/>
                <w:iCs/>
              </w:rPr>
            </m:ctrlPr>
          </m:sSubPr>
          <m:e>
            <m:r>
              <w:rPr>
                <w:rFonts w:ascii="Cambria Math" w:hAnsi="Cambria Math"/>
              </w:rPr>
              <m:t>s</m:t>
            </m:r>
          </m:e>
          <m:sub>
            <m:r>
              <w:rPr>
                <w:rFonts w:ascii="Cambria Math" w:hAnsi="Cambria Math"/>
              </w:rPr>
              <m:t>m</m:t>
            </m:r>
          </m:sub>
        </m:sSub>
        <m:r>
          <w:rPr>
            <w:rFonts w:ascii="Cambria Math" w:hAnsi="Cambria Math"/>
          </w:rPr>
          <m:t>=ω</m:t>
        </m:r>
      </m:oMath>
      <w:r w:rsidR="00653FD9" w:rsidRPr="00851E0E">
        <w:rPr>
          <w:bCs/>
          <w:i/>
          <w:iCs/>
        </w:rPr>
        <w:t xml:space="preserve">, thus </w:t>
      </w:r>
      <m:oMath>
        <m:r>
          <w:rPr>
            <w:rFonts w:ascii="Cambria Math" w:hAnsi="Cambria Math"/>
          </w:rPr>
          <m:t>m</m:t>
        </m:r>
        <m:d>
          <m:dPr>
            <m:ctrlPr>
              <w:rPr>
                <w:rFonts w:ascii="Cambria Math" w:hAnsi="Cambria Math"/>
                <w:i/>
                <w:iCs/>
              </w:rPr>
            </m:ctrlPr>
          </m:dPr>
          <m:e>
            <m:r>
              <w:rPr>
                <w:rFonts w:ascii="Cambria Math" w:hAnsi="Cambria Math"/>
              </w:rPr>
              <m:t>t</m:t>
            </m:r>
          </m:e>
        </m:d>
        <m:r>
          <w:rPr>
            <w:rFonts w:ascii="Cambria Math" w:hAnsi="Cambria Math"/>
          </w:rPr>
          <m:t>=χ</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m:t>
                </m:r>
                <m:f>
                  <m:fPr>
                    <m:ctrlPr>
                      <w:rPr>
                        <w:rFonts w:ascii="Cambria Math" w:hAnsi="Cambria Math"/>
                        <w:i/>
                        <w:iCs/>
                      </w:rPr>
                    </m:ctrlPr>
                  </m:fPr>
                  <m:num>
                    <m:sSub>
                      <m:sSubPr>
                        <m:ctrlPr>
                          <w:rPr>
                            <w:rFonts w:ascii="Cambria Math" w:hAnsi="Cambria Math"/>
                            <w:i/>
                            <w:iCs/>
                          </w:rPr>
                        </m:ctrlPr>
                      </m:sSubPr>
                      <m:e>
                        <m:r>
                          <w:rPr>
                            <w:rFonts w:ascii="Cambria Math" w:hAnsi="Cambria Math"/>
                          </w:rPr>
                          <m:t>s</m:t>
                        </m:r>
                      </m:e>
                      <m:sub>
                        <m:r>
                          <w:rPr>
                            <w:rFonts w:ascii="Cambria Math" w:hAnsi="Cambria Math"/>
                          </w:rPr>
                          <m:t>m</m:t>
                        </m:r>
                      </m:sub>
                    </m:sSub>
                  </m:num>
                  <m:den>
                    <m:r>
                      <w:rPr>
                        <w:rFonts w:ascii="Cambria Math" w:hAnsi="Cambria Math"/>
                      </w:rPr>
                      <m:t>ω</m:t>
                    </m:r>
                  </m:den>
                </m:f>
              </m:e>
            </m:d>
          </m:e>
          <m:sup>
            <m:r>
              <w:rPr>
                <w:rFonts w:ascii="Cambria Math" w:hAnsi="Cambria Math"/>
              </w:rPr>
              <m:t>ε</m:t>
            </m:r>
          </m:sup>
        </m:sSup>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m:t>
        </m:r>
        <m:sSup>
          <m:sSupPr>
            <m:ctrlPr>
              <w:rPr>
                <w:rFonts w:ascii="Cambria Math" w:hAnsi="Cambria Math"/>
                <w:i/>
                <w:iCs/>
              </w:rPr>
            </m:ctrlPr>
          </m:sSupPr>
          <m:e>
            <m:d>
              <m:dPr>
                <m:begChr m:val="["/>
                <m:endChr m:val="]"/>
                <m:ctrlPr>
                  <w:rPr>
                    <w:rFonts w:ascii="Cambria Math" w:hAnsi="Cambria Math"/>
                    <w:i/>
                    <w:iCs/>
                  </w:rPr>
                </m:ctrlPr>
              </m:dPr>
              <m:e>
                <m:r>
                  <w:rPr>
                    <w:rFonts w:ascii="Cambria Math" w:hAnsi="Cambria Math"/>
                  </w:rPr>
                  <m:t>1-1</m:t>
                </m:r>
              </m:e>
            </m:d>
          </m:e>
          <m:sup>
            <m:r>
              <w:rPr>
                <w:rFonts w:ascii="Cambria Math" w:hAnsi="Cambria Math"/>
              </w:rPr>
              <m:t>ε</m:t>
            </m:r>
          </m:sup>
        </m:sSup>
        <m:r>
          <w:rPr>
            <w:rFonts w:ascii="Cambria Math" w:hAnsi="Cambria Math"/>
          </w:rPr>
          <m:t>Z</m:t>
        </m:r>
        <m:d>
          <m:dPr>
            <m:ctrlPr>
              <w:rPr>
                <w:rFonts w:ascii="Cambria Math" w:hAnsi="Cambria Math"/>
                <w:i/>
                <w:iCs/>
              </w:rPr>
            </m:ctrlPr>
          </m:dPr>
          <m:e>
            <m:r>
              <w:rPr>
                <w:rFonts w:ascii="Cambria Math" w:hAnsi="Cambria Math"/>
              </w:rPr>
              <m:t>t</m:t>
            </m:r>
          </m:e>
        </m:d>
        <m:r>
          <w:rPr>
            <w:rFonts w:ascii="Cambria Math" w:hAnsi="Cambria Math"/>
          </w:rPr>
          <m:t>=0</m:t>
        </m:r>
      </m:oMath>
      <w:r w:rsidR="00653FD9" w:rsidRPr="00851E0E">
        <w:rPr>
          <w:i/>
          <w:iCs/>
        </w:rPr>
        <w:t xml:space="preserve">. Hence, </w:t>
      </w:r>
      <m:oMath>
        <m:r>
          <w:rPr>
            <w:rFonts w:ascii="Cambria Math" w:hAnsi="Cambria Math"/>
          </w:rPr>
          <m:t>M(t)</m:t>
        </m:r>
      </m:oMath>
      <w:r w:rsidR="00653FD9" w:rsidRPr="00851E0E">
        <w:rPr>
          <w:i/>
          <w:iCs/>
        </w:rPr>
        <w:t xml:space="preserve"> is equal to </w:t>
      </w:r>
      <m:oMath>
        <m:r>
          <w:rPr>
            <w:rFonts w:ascii="Cambria Math" w:hAnsi="Cambria Math"/>
          </w:rPr>
          <m:t>M(t=0)</m:t>
        </m:r>
      </m:oMath>
      <w:r w:rsidR="00ED7B43" w:rsidRPr="00851E0E">
        <w:rPr>
          <w:i/>
          <w:iCs/>
        </w:rPr>
        <w:t xml:space="preserve">, </w:t>
      </w:r>
      <m:oMath>
        <m:r>
          <w:rPr>
            <w:rFonts w:ascii="Cambria Math" w:hAnsi="Cambria Math"/>
          </w:rPr>
          <m:t>T</m:t>
        </m:r>
        <m:d>
          <m:dPr>
            <m:ctrlPr>
              <w:rPr>
                <w:rFonts w:ascii="Cambria Math" w:hAnsi="Cambria Math"/>
                <w:i/>
                <w:iCs/>
              </w:rPr>
            </m:ctrlPr>
          </m:dPr>
          <m:e>
            <m:r>
              <w:rPr>
                <w:rFonts w:ascii="Cambria Math" w:hAnsi="Cambria Math"/>
              </w:rPr>
              <m:t>t</m:t>
            </m:r>
          </m:e>
        </m:d>
        <m:r>
          <w:rPr>
            <w:rFonts w:ascii="Cambria Math" w:hAnsi="Cambria Math"/>
          </w:rPr>
          <m:t>=1+</m:t>
        </m:r>
        <m:f>
          <m:fPr>
            <m:ctrlPr>
              <w:rPr>
                <w:rFonts w:ascii="Cambria Math" w:hAnsi="Cambria Math"/>
                <w:i/>
                <w:iCs/>
              </w:rPr>
            </m:ctrlPr>
          </m:fPr>
          <m:num>
            <m:r>
              <w:rPr>
                <w:rFonts w:ascii="Cambria Math" w:hAnsi="Cambria Math"/>
              </w:rPr>
              <m:t>M</m:t>
            </m:r>
            <m:sSup>
              <m:sSupPr>
                <m:ctrlPr>
                  <w:rPr>
                    <w:rFonts w:ascii="Cambria Math" w:hAnsi="Cambria Math"/>
                    <w:i/>
                    <w:iCs/>
                  </w:rPr>
                </m:ctrlPr>
              </m:sSupPr>
              <m:e>
                <m:d>
                  <m:dPr>
                    <m:ctrlPr>
                      <w:rPr>
                        <w:rFonts w:ascii="Cambria Math" w:hAnsi="Cambria Math"/>
                        <w:i/>
                        <w:iCs/>
                      </w:rPr>
                    </m:ctrlPr>
                  </m:dPr>
                  <m:e>
                    <m:r>
                      <w:rPr>
                        <w:rFonts w:ascii="Cambria Math" w:hAnsi="Cambria Math"/>
                      </w:rPr>
                      <m:t>t=0</m:t>
                    </m:r>
                  </m:e>
                </m:d>
                <m:ctrlPr>
                  <w:rPr>
                    <w:rFonts w:ascii="Cambria Math" w:hAnsi="Cambria Math"/>
                    <w:bCs/>
                    <w:i/>
                    <w:iCs/>
                  </w:rPr>
                </m:ctrlPr>
              </m:e>
              <m:sup>
                <m:r>
                  <w:rPr>
                    <w:rFonts w:ascii="Cambria Math" w:hAnsi="Cambria Math"/>
                  </w:rPr>
                  <m:t>κ</m:t>
                </m:r>
              </m:sup>
            </m:sSup>
            <m:ctrlPr>
              <w:rPr>
                <w:rFonts w:ascii="Cambria Math" w:hAnsi="Cambria Math"/>
                <w:bCs/>
                <w:i/>
                <w:iCs/>
              </w:rPr>
            </m:ctrlPr>
          </m:num>
          <m:den>
            <m:r>
              <w:rPr>
                <w:rFonts w:ascii="Cambria Math" w:hAnsi="Cambria Math"/>
              </w:rPr>
              <m:t>1000</m:t>
            </m:r>
          </m:den>
        </m:f>
        <m:r>
          <w:rPr>
            <w:rFonts w:ascii="Cambria Math" w:hAnsi="Cambria Math"/>
          </w:rPr>
          <m:t xml:space="preserve"> </m:t>
        </m:r>
      </m:oMath>
      <w:r w:rsidR="00B74073" w:rsidRPr="00851E0E">
        <w:rPr>
          <w:i/>
          <w:iCs/>
        </w:rPr>
        <w:t xml:space="preserve">for all periods and </w:t>
      </w:r>
      <m:oMath>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=D</m:t>
        </m:r>
        <m:d>
          <m:dPr>
            <m:ctrlPr>
              <w:rPr>
                <w:rFonts w:ascii="Cambria Math" w:hAnsi="Cambria Math"/>
                <w:i/>
                <w:iCs/>
              </w:rPr>
            </m:ctrlPr>
          </m:dPr>
          <m:e>
            <m:r>
              <w:rPr>
                <w:rFonts w:ascii="Cambria Math" w:hAnsi="Cambria Math"/>
              </w:rPr>
              <m:t>t</m:t>
            </m:r>
          </m:e>
        </m:d>
        <m:r>
          <w:rPr>
            <w:rFonts w:ascii="Cambria Math" w:hAnsi="Cambria Math"/>
          </w:rPr>
          <m:t>=1-</m:t>
        </m:r>
        <m:d>
          <m:dPr>
            <m:begChr m:val="["/>
            <m:endChr m:val="]"/>
            <m:ctrlPr>
              <w:rPr>
                <w:rFonts w:ascii="Cambria Math" w:hAnsi="Cambria Math"/>
                <w:i/>
                <w:iCs/>
              </w:rPr>
            </m:ctrlPr>
          </m:dPr>
          <m:e>
            <m:f>
              <m:fPr>
                <m:ctrlPr>
                  <w:rPr>
                    <w:rFonts w:ascii="Cambria Math" w:hAnsi="Cambria Math"/>
                    <w:i/>
                    <w:iCs/>
                  </w:rPr>
                </m:ctrlPr>
              </m:fPr>
              <m:num>
                <m:r>
                  <w:rPr>
                    <w:rFonts w:ascii="Cambria Math" w:hAnsi="Cambria Math"/>
                  </w:rPr>
                  <m:t>1</m:t>
                </m:r>
              </m:num>
              <m:den>
                <m:r>
                  <w:rPr>
                    <w:rFonts w:ascii="Cambria Math" w:hAnsi="Cambria Math"/>
                  </w:rPr>
                  <m:t>1+</m:t>
                </m:r>
                <m:sSub>
                  <m:sSubPr>
                    <m:ctrlPr>
                      <w:rPr>
                        <w:rFonts w:ascii="Cambria Math" w:hAnsi="Cambria Math"/>
                        <w:i/>
                        <w:iCs/>
                      </w:rPr>
                    </m:ctrlPr>
                  </m:sSubPr>
                  <m:e>
                    <m:r>
                      <w:rPr>
                        <w:rFonts w:ascii="Cambria Math" w:hAnsi="Cambria Math"/>
                      </w:rPr>
                      <m:t>θ</m:t>
                    </m:r>
                  </m:e>
                  <m:sub>
                    <m:r>
                      <w:rPr>
                        <w:rFonts w:ascii="Cambria Math" w:hAnsi="Cambria Math"/>
                      </w:rPr>
                      <m:t>1</m:t>
                    </m:r>
                  </m:sub>
                </m:sSub>
                <m:sSup>
                  <m:sSupPr>
                    <m:ctrlPr>
                      <w:rPr>
                        <w:rFonts w:ascii="Cambria Math" w:hAnsi="Cambria Math"/>
                        <w:i/>
                        <w:iCs/>
                      </w:rPr>
                    </m:ctrlPr>
                  </m:sSupPr>
                  <m:e>
                    <m:d>
                      <m:dPr>
                        <m:ctrlPr>
                          <w:rPr>
                            <w:rFonts w:ascii="Cambria Math" w:hAnsi="Cambria Math"/>
                            <w:i/>
                            <w:iCs/>
                          </w:rPr>
                        </m:ctrlPr>
                      </m:dPr>
                      <m:e>
                        <m:r>
                          <w:rPr>
                            <w:rFonts w:ascii="Cambria Math" w:hAnsi="Cambria Math"/>
                          </w:rPr>
                          <m:t>1+</m:t>
                        </m:r>
                        <m:f>
                          <m:fPr>
                            <m:ctrlPr>
                              <w:rPr>
                                <w:rFonts w:ascii="Cambria Math" w:hAnsi="Cambria Math"/>
                                <w:i/>
                                <w:iCs/>
                              </w:rPr>
                            </m:ctrlPr>
                          </m:fPr>
                          <m:num>
                            <m:r>
                              <w:rPr>
                                <w:rFonts w:ascii="Cambria Math" w:hAnsi="Cambria Math"/>
                              </w:rPr>
                              <m:t>M</m:t>
                            </m:r>
                            <m:sSup>
                              <m:sSupPr>
                                <m:ctrlPr>
                                  <w:rPr>
                                    <w:rFonts w:ascii="Cambria Math" w:hAnsi="Cambria Math"/>
                                    <w:i/>
                                    <w:iCs/>
                                  </w:rPr>
                                </m:ctrlPr>
                              </m:sSupPr>
                              <m:e>
                                <m:d>
                                  <m:dPr>
                                    <m:ctrlPr>
                                      <w:rPr>
                                        <w:rFonts w:ascii="Cambria Math" w:hAnsi="Cambria Math"/>
                                        <w:i/>
                                        <w:iCs/>
                                      </w:rPr>
                                    </m:ctrlPr>
                                  </m:dPr>
                                  <m:e>
                                    <m:r>
                                      <w:rPr>
                                        <w:rFonts w:ascii="Cambria Math" w:hAnsi="Cambria Math"/>
                                      </w:rPr>
                                      <m:t>t=0</m:t>
                                    </m:r>
                                  </m:e>
                                </m:d>
                                <m:ctrlPr>
                                  <w:rPr>
                                    <w:rFonts w:ascii="Cambria Math" w:hAnsi="Cambria Math"/>
                                    <w:bCs/>
                                    <w:i/>
                                    <w:iCs/>
                                  </w:rPr>
                                </m:ctrlPr>
                              </m:e>
                              <m:sup>
                                <m:r>
                                  <w:rPr>
                                    <w:rFonts w:ascii="Cambria Math" w:hAnsi="Cambria Math"/>
                                  </w:rPr>
                                  <m:t>κ</m:t>
                                </m:r>
                              </m:sup>
                            </m:sSup>
                            <m:ctrlPr>
                              <w:rPr>
                                <w:rFonts w:ascii="Cambria Math" w:hAnsi="Cambria Math"/>
                                <w:bCs/>
                                <w:i/>
                                <w:iCs/>
                              </w:rPr>
                            </m:ctrlPr>
                          </m:num>
                          <m:den>
                            <m:r>
                              <w:rPr>
                                <w:rFonts w:ascii="Cambria Math" w:hAnsi="Cambria Math"/>
                              </w:rPr>
                              <m:t>1000</m:t>
                            </m:r>
                          </m:den>
                        </m:f>
                        <m:r>
                          <w:rPr>
                            <w:rFonts w:ascii="Cambria Math" w:hAnsi="Cambria Math"/>
                          </w:rPr>
                          <m:t xml:space="preserve"> </m:t>
                        </m:r>
                      </m:e>
                    </m:d>
                  </m:e>
                  <m:sup>
                    <m:sSub>
                      <m:sSubPr>
                        <m:ctrlPr>
                          <w:rPr>
                            <w:rFonts w:ascii="Cambria Math" w:hAnsi="Cambria Math"/>
                            <w:i/>
                            <w:iCs/>
                          </w:rPr>
                        </m:ctrlPr>
                      </m:sSubPr>
                      <m:e>
                        <m:r>
                          <w:rPr>
                            <w:rFonts w:ascii="Cambria Math" w:hAnsi="Cambria Math"/>
                          </w:rPr>
                          <m:t>θ</m:t>
                        </m:r>
                      </m:e>
                      <m:sub>
                        <m:r>
                          <w:rPr>
                            <w:rFonts w:ascii="Cambria Math" w:hAnsi="Cambria Math"/>
                          </w:rPr>
                          <m:t>2</m:t>
                        </m:r>
                      </m:sub>
                    </m:sSub>
                  </m:sup>
                </m:sSup>
              </m:den>
            </m:f>
          </m:e>
        </m:d>
      </m:oMath>
      <w:r w:rsidR="002F37E6" w:rsidRPr="00851E0E">
        <w:rPr>
          <w:i/>
          <w:iCs/>
        </w:rPr>
        <w:t xml:space="preserve">. Thus, </w:t>
      </w:r>
      <m:oMath>
        <m:r>
          <w:rPr>
            <w:rFonts w:ascii="Cambria Math" w:hAnsi="Cambria Math"/>
          </w:rPr>
          <m:t>D(t)</m:t>
        </m:r>
      </m:oMath>
      <w:r w:rsidR="006313AF" w:rsidRPr="00851E0E">
        <w:rPr>
          <w:i/>
          <w:iCs/>
        </w:rPr>
        <w:t xml:space="preserve"> is always equal to its initial value, let us denote it by </w:t>
      </w:r>
      <m:oMath>
        <m:sSub>
          <m:sSubPr>
            <m:ctrlPr>
              <w:rPr>
                <w:rFonts w:ascii="Cambria Math" w:hAnsi="Cambria Math"/>
                <w:i/>
                <w:iCs/>
              </w:rPr>
            </m:ctrlPr>
          </m:sSubPr>
          <m:e>
            <m:r>
              <w:rPr>
                <w:rFonts w:ascii="Cambria Math" w:hAnsi="Cambria Math"/>
              </w:rPr>
              <m:t>D</m:t>
            </m:r>
          </m:e>
          <m:sub>
            <m:r>
              <w:rPr>
                <w:rFonts w:ascii="Cambria Math" w:hAnsi="Cambria Math"/>
              </w:rPr>
              <m:t>0</m:t>
            </m:r>
          </m:sub>
        </m:sSub>
      </m:oMath>
      <w:r w:rsidR="006313AF" w:rsidRPr="00851E0E">
        <w:rPr>
          <w:i/>
          <w:iCs/>
        </w:rPr>
        <w:t xml:space="preserve">. </w:t>
      </w:r>
      <w:r w:rsidR="00CB59E7" w:rsidRPr="00851E0E">
        <w:rPr>
          <w:i/>
          <w:iCs/>
        </w:rPr>
        <w:t xml:space="preserve">As </w:t>
      </w:r>
      <m:oMath>
        <m:r>
          <w:rPr>
            <w:rFonts w:ascii="Cambria Math" w:hAnsi="Cambria Math"/>
          </w:rPr>
          <m:t>D(t)</m:t>
        </m:r>
      </m:oMath>
      <w:r w:rsidR="00CB59E7" w:rsidRPr="00851E0E">
        <w:rPr>
          <w:i/>
          <w:iCs/>
        </w:rPr>
        <w:t xml:space="preserve"> is constant, we also know that</w:t>
      </w:r>
      <w:r w:rsidR="002F37E6" w:rsidRPr="00851E0E">
        <w:rPr>
          <w:i/>
          <w:iCs/>
        </w:rPr>
        <w:t xml:space="preserve"> </w:t>
      </w:r>
      <m:oMath>
        <m:acc>
          <m:accPr>
            <m:chr m:val="̇"/>
            <m:ctrlPr>
              <w:rPr>
                <w:rFonts w:ascii="Cambria Math" w:hAnsi="Cambria Math"/>
                <w:bCs/>
                <w:i/>
                <w:iCs/>
              </w:rPr>
            </m:ctrlPr>
          </m:accPr>
          <m:e>
            <m:r>
              <w:rPr>
                <w:rFonts w:ascii="Cambria Math" w:hAnsi="Cambria Math"/>
              </w:rPr>
              <m:t>D</m:t>
            </m:r>
          </m:e>
        </m:acc>
        <m:d>
          <m:dPr>
            <m:ctrlPr>
              <w:rPr>
                <w:rFonts w:ascii="Cambria Math" w:hAnsi="Cambria Math"/>
                <w:bCs/>
                <w:i/>
                <w:iCs/>
              </w:rPr>
            </m:ctrlPr>
          </m:dPr>
          <m:e>
            <m:r>
              <w:rPr>
                <w:rFonts w:ascii="Cambria Math" w:hAnsi="Cambria Math"/>
              </w:rPr>
              <m:t>t</m:t>
            </m:r>
          </m:e>
        </m:d>
        <m:r>
          <w:rPr>
            <w:rFonts w:ascii="Cambria Math" w:hAnsi="Cambria Math"/>
          </w:rPr>
          <m:t>=0</m:t>
        </m:r>
      </m:oMath>
      <w:r w:rsidR="00295E16" w:rsidRPr="00851E0E">
        <w:rPr>
          <w:bCs/>
          <w:i/>
          <w:iCs/>
        </w:rPr>
        <w:t xml:space="preserve">, hence </w:t>
      </w:r>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oMath>
      <w:r w:rsidR="00295E16" w:rsidRPr="00851E0E">
        <w:rPr>
          <w:bCs/>
          <w:i/>
          <w:iCs/>
        </w:rPr>
        <w:t xml:space="preserve">. </w:t>
      </w:r>
      <w:r w:rsidR="00BF5495" w:rsidRPr="00851E0E">
        <w:rPr>
          <w:bCs/>
          <w:i/>
          <w:iCs/>
        </w:rPr>
        <w:t xml:space="preserve">We also know that </w:t>
      </w:r>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oMath>
      <w:r w:rsidR="00BF5495" w:rsidRPr="00851E0E">
        <w:rPr>
          <w:bCs/>
          <w:i/>
          <w:iCs/>
        </w:rPr>
        <w:t xml:space="preserve">. </w:t>
      </w:r>
    </w:p>
    <w:p w14:paraId="119B923F" w14:textId="548BD966" w:rsidR="00475201" w:rsidRPr="00851E0E" w:rsidRDefault="00475201" w:rsidP="00851E0E">
      <w:pPr>
        <w:ind w:left="1416"/>
        <w:rPr>
          <w:bCs/>
          <w:i/>
          <w:iCs/>
        </w:rPr>
      </w:pPr>
      <w:r w:rsidRPr="00851E0E">
        <w:rPr>
          <w:bCs/>
          <w:i/>
          <w:iCs/>
        </w:rPr>
        <w:t xml:space="preserve">Let us focus on finding </w:t>
      </w:r>
      <w:r w:rsidR="00177072" w:rsidRPr="00851E0E">
        <w:rPr>
          <w:bCs/>
          <w:i/>
          <w:iCs/>
        </w:rPr>
        <w:t xml:space="preserve">the equilibrium value of </w:t>
      </w:r>
      <m:oMath>
        <m:r>
          <w:rPr>
            <w:rFonts w:ascii="Cambria Math" w:hAnsi="Cambria Math"/>
          </w:rPr>
          <m:t>z(t)</m:t>
        </m:r>
      </m:oMath>
      <w:r w:rsidR="00177072" w:rsidRPr="00851E0E">
        <w:rPr>
          <w:bCs/>
          <w:i/>
          <w:iCs/>
        </w:rPr>
        <w:t xml:space="preserve"> and its growth rate</w:t>
      </w:r>
      <w:r w:rsidR="00403B8D" w:rsidRPr="00851E0E">
        <w:rPr>
          <w:bCs/>
          <w:i/>
          <w:iCs/>
        </w:rPr>
        <w:t xml:space="preserve">. </w:t>
      </w:r>
      <w:r w:rsidR="00970B30" w:rsidRPr="00851E0E">
        <w:rPr>
          <w:bCs/>
          <w:i/>
          <w:iCs/>
        </w:rPr>
        <w:t>Similarly,</w:t>
      </w:r>
      <w:r w:rsidR="00435790" w:rsidRPr="00851E0E">
        <w:rPr>
          <w:bCs/>
          <w:i/>
          <w:iCs/>
        </w:rPr>
        <w:t xml:space="preserve"> to the Solow growth model with technology growth we can rewrite </w:t>
      </w:r>
      <m:oMath>
        <m:r>
          <w:rPr>
            <w:rFonts w:ascii="Cambria Math" w:hAnsi="Cambria Math"/>
          </w:rPr>
          <m:t>Z</m:t>
        </m:r>
      </m:oMath>
      <w:r w:rsidR="00E752D7" w:rsidRPr="00851E0E">
        <w:rPr>
          <w:bCs/>
          <w:i/>
          <w:iCs/>
        </w:rPr>
        <w:t xml:space="preserve"> in efficiency</w:t>
      </w:r>
      <w:r w:rsidR="00884FDF" w:rsidRPr="00851E0E">
        <w:rPr>
          <w:bCs/>
          <w:i/>
          <w:iCs/>
        </w:rPr>
        <w:t xml:space="preserve"> </w:t>
      </w:r>
      <w:r w:rsidR="00685A9E" w:rsidRPr="00851E0E">
        <w:rPr>
          <w:bCs/>
          <w:i/>
          <w:iCs/>
        </w:rPr>
        <w:t>units</w:t>
      </w:r>
      <w:r w:rsidR="00E752D7" w:rsidRPr="00851E0E">
        <w:rPr>
          <w:bCs/>
          <w:i/>
          <w:iCs/>
        </w:rPr>
        <w:t xml:space="preserve">, find the </w:t>
      </w:r>
      <w:r w:rsidR="002C3D30" w:rsidRPr="00851E0E">
        <w:rPr>
          <w:bCs/>
          <w:i/>
          <w:iCs/>
        </w:rPr>
        <w:t xml:space="preserve">growth rate of capital in efficiency units and find an expression of </w:t>
      </w:r>
      <w:r w:rsidR="007D13EA" w:rsidRPr="00851E0E">
        <w:rPr>
          <w:bCs/>
          <w:i/>
          <w:iCs/>
        </w:rPr>
        <w:t xml:space="preserve">capital accumulation </w:t>
      </w:r>
      <w:r w:rsidR="00884FDF" w:rsidRPr="00851E0E">
        <w:rPr>
          <w:bCs/>
          <w:i/>
          <w:iCs/>
        </w:rPr>
        <w:t xml:space="preserve">with </w:t>
      </w:r>
      <m:oMath>
        <m:r>
          <w:rPr>
            <w:rFonts w:ascii="Cambria Math" w:hAnsi="Cambria Math"/>
          </w:rPr>
          <m:t>Z(t)</m:t>
        </m:r>
      </m:oMath>
      <w:r w:rsidR="00B3701D" w:rsidRPr="00851E0E">
        <w:rPr>
          <w:bCs/>
          <w:i/>
          <w:iCs/>
        </w:rPr>
        <w:t>:</w:t>
      </w:r>
    </w:p>
    <w:p w14:paraId="2A235A27" w14:textId="1A14BB25" w:rsidR="00B3701D" w:rsidRPr="00851E0E" w:rsidRDefault="009425C2" w:rsidP="00851E0E">
      <w:pPr>
        <w:ind w:left="1416"/>
        <w:rPr>
          <w:bCs/>
          <w:i/>
          <w:iCs/>
        </w:rPr>
      </w:pPr>
      <m:oMathPara>
        <m:oMath>
          <m:acc>
            <m:accPr>
              <m:chr m:val="̃"/>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m:rPr>
              <m:sty m:val="p"/>
            </m:rPr>
            <w:rPr>
              <w:rFonts w:ascii="Cambria Math" w:hAnsi="Cambria Math"/>
            </w:rPr>
            <w:br/>
          </m:r>
        </m:oMath>
        <m:oMath>
          <m:acc>
            <m:accPr>
              <m:chr m:val="̇"/>
              <m:ctrlPr>
                <w:rPr>
                  <w:rFonts w:ascii="Cambria Math" w:hAnsi="Cambria Math"/>
                  <w:bCs/>
                  <w:i/>
                  <w:iCs/>
                </w:rPr>
              </m:ctrlPr>
            </m:accPr>
            <m:e>
              <m:acc>
                <m:accPr>
                  <m:chr m:val="̃"/>
                  <m:ctrlPr>
                    <w:rPr>
                      <w:rFonts w:ascii="Cambria Math" w:hAnsi="Cambria Math"/>
                      <w:bCs/>
                      <w:i/>
                      <w:iCs/>
                    </w:rPr>
                  </m:ctrlPr>
                </m:accPr>
                <m:e>
                  <m:r>
                    <w:rPr>
                      <w:rFonts w:ascii="Cambria Math" w:hAnsi="Cambria Math"/>
                    </w:rPr>
                    <m:t>k</m:t>
                  </m:r>
                </m:e>
              </m:acc>
            </m:e>
          </m:acc>
          <m:r>
            <w:rPr>
              <w:rFonts w:ascii="Cambria Math" w:hAnsi="Cambria Math"/>
            </w:rPr>
            <m:t>=</m:t>
          </m:r>
          <m:acc>
            <m:accPr>
              <m:chr m:val="̇"/>
              <m:ctrlPr>
                <w:rPr>
                  <w:rFonts w:ascii="Cambria Math" w:hAnsi="Cambria Math"/>
                  <w:bCs/>
                  <w:i/>
                  <w:iCs/>
                </w:rPr>
              </m:ctrlPr>
            </m:accPr>
            <m:e>
              <m:d>
                <m:dPr>
                  <m:ctrlPr>
                    <w:rPr>
                      <w:rFonts w:ascii="Cambria Math" w:hAnsi="Cambria Math"/>
                      <w:bCs/>
                      <w:i/>
                      <w:iCs/>
                    </w:rPr>
                  </m:ctrlPr>
                </m:dPr>
                <m:e>
                  <m:f>
                    <m:fPr>
                      <m:ctrlPr>
                        <w:rPr>
                          <w:rFonts w:ascii="Cambria Math" w:hAnsi="Cambria Math"/>
                          <w:bCs/>
                          <w:i/>
                          <w:iCs/>
                        </w:rPr>
                      </m:ctrlPr>
                    </m:fPr>
                    <m:num>
                      <m:r>
                        <w:rPr>
                          <w:rFonts w:ascii="Cambria Math" w:hAnsi="Cambria Math"/>
                        </w:rPr>
                        <m:t>K</m:t>
                      </m:r>
                    </m:num>
                    <m:den>
                      <m:r>
                        <w:rPr>
                          <w:rFonts w:ascii="Cambria Math" w:hAnsi="Cambria Math"/>
                        </w:rPr>
                        <m:t>AL</m:t>
                      </m:r>
                    </m:den>
                  </m:f>
                </m:e>
              </m:d>
            </m:e>
          </m:acc>
          <m:r>
            <w:rPr>
              <w:rFonts w:ascii="Cambria Math" w:hAnsi="Cambria Math"/>
            </w:rPr>
            <m:t>=</m:t>
          </m:r>
          <m:f>
            <m:fPr>
              <m:ctrlPr>
                <w:rPr>
                  <w:rFonts w:ascii="Cambria Math" w:hAnsi="Cambria Math"/>
                  <w:bCs/>
                  <w:i/>
                  <w:iCs/>
                </w:rPr>
              </m:ctrlPr>
            </m:fPr>
            <m:num>
              <m:acc>
                <m:accPr>
                  <m:chr m:val="̇"/>
                  <m:ctrlPr>
                    <w:rPr>
                      <w:rFonts w:ascii="Cambria Math" w:hAnsi="Cambria Math"/>
                      <w:bCs/>
                      <w:i/>
                      <w:iCs/>
                    </w:rPr>
                  </m:ctrlPr>
                </m:accPr>
                <m:e>
                  <m:r>
                    <w:rPr>
                      <w:rFonts w:ascii="Cambria Math" w:hAnsi="Cambria Math"/>
                    </w:rPr>
                    <m:t>K</m:t>
                  </m:r>
                </m:e>
              </m:acc>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m:t>
              </m:r>
            </m:e>
          </m:d>
          <m:acc>
            <m:accPr>
              <m:chr m:val="̃"/>
              <m:ctrlPr>
                <w:rPr>
                  <w:rFonts w:ascii="Cambria Math" w:hAnsi="Cambria Math"/>
                  <w:bCs/>
                  <w:i/>
                  <w:iCs/>
                </w:rPr>
              </m:ctrlPr>
            </m:accPr>
            <m:e>
              <m:r>
                <w:rPr>
                  <w:rFonts w:ascii="Cambria Math" w:hAnsi="Cambria Math"/>
                </w:rPr>
                <m:t>k</m:t>
              </m:r>
            </m:e>
          </m:acc>
          <m:r>
            <m:rPr>
              <m:sty m:val="p"/>
            </m:rPr>
            <w:rPr>
              <w:rFonts w:ascii="Cambria Math" w:hAnsi="Cambria Math"/>
            </w:rPr>
            <w:br/>
          </m:r>
        </m:oMath>
        <m:oMath>
          <m:acc>
            <m:accPr>
              <m:chr m:val="̇"/>
              <m:ctrlPr>
                <w:rPr>
                  <w:rFonts w:ascii="Cambria Math" w:hAnsi="Cambria Math"/>
                  <w:bCs/>
                  <w:i/>
                  <w:iCs/>
                </w:rPr>
              </m:ctrlPr>
            </m:accPr>
            <m:e>
              <m:r>
                <w:rPr>
                  <w:rFonts w:ascii="Cambria Math" w:hAnsi="Cambria Math"/>
                </w:rPr>
                <m:t>K</m:t>
              </m:r>
            </m:e>
          </m:acc>
          <m:r>
            <w:rPr>
              <w:rFonts w:ascii="Cambria Math" w:hAnsi="Cambria Math"/>
            </w:rPr>
            <m:t>=sY</m:t>
          </m:r>
          <m:d>
            <m:dPr>
              <m:ctrlPr>
                <w:rPr>
                  <w:rFonts w:ascii="Cambria Math" w:hAnsi="Cambria Math"/>
                  <w:bCs/>
                  <w:i/>
                  <w:iCs/>
                </w:rPr>
              </m:ctrlPr>
            </m:dPr>
            <m:e>
              <m:r>
                <w:rPr>
                  <w:rFonts w:ascii="Cambria Math" w:hAnsi="Cambria Math"/>
                </w:rPr>
                <m:t>t</m:t>
              </m:r>
            </m:e>
          </m:d>
          <m:r>
            <w:rPr>
              <w:rFonts w:ascii="Cambria Math" w:hAnsi="Cambria Math"/>
            </w:rPr>
            <m:t>-δK</m:t>
          </m:r>
          <m:d>
            <m:dPr>
              <m:ctrlPr>
                <w:rPr>
                  <w:rFonts w:ascii="Cambria Math" w:hAnsi="Cambria Math"/>
                  <w:bCs/>
                  <w:i/>
                  <w:iCs/>
                </w:rPr>
              </m:ctrlPr>
            </m:dPr>
            <m:e>
              <m:r>
                <w:rPr>
                  <w:rFonts w:ascii="Cambria Math" w:hAnsi="Cambria Math"/>
                </w:rPr>
                <m:t>t</m:t>
              </m:r>
            </m:e>
          </m:d>
          <m:r>
            <w:rPr>
              <w:rFonts w:ascii="Cambria Math" w:hAnsi="Cambria Math"/>
            </w:rPr>
            <m:t>=s</m:t>
          </m:r>
          <m:d>
            <m:dPr>
              <m:ctrlPr>
                <w:rPr>
                  <w:rFonts w:ascii="Cambria Math" w:hAnsi="Cambria Math"/>
                  <w:bCs/>
                  <w:i/>
                  <w:iCs/>
                </w:rPr>
              </m:ctrlPr>
            </m:dPr>
            <m:e>
              <m:r>
                <w:rPr>
                  <w:rFonts w:ascii="Cambria Math" w:hAnsi="Cambria Math"/>
                </w:rPr>
                <m:t>1-D</m:t>
              </m:r>
              <m:d>
                <m:dPr>
                  <m:ctrlPr>
                    <w:rPr>
                      <w:rFonts w:ascii="Cambria Math" w:hAnsi="Cambria Math"/>
                      <w:bCs/>
                      <w:i/>
                      <w:iCs/>
                    </w:rPr>
                  </m:ctrlPr>
                </m:dPr>
                <m:e>
                  <m:r>
                    <w:rPr>
                      <w:rFonts w:ascii="Cambria Math" w:hAnsi="Cambria Math"/>
                    </w:rPr>
                    <m:t>t</m:t>
                  </m:r>
                </m:e>
              </m:d>
            </m:e>
          </m:d>
          <m:r>
            <w:rPr>
              <w:rFonts w:ascii="Cambria Math" w:hAnsi="Cambria Math"/>
            </w:rPr>
            <m:t>Z</m:t>
          </m:r>
          <m:d>
            <m:dPr>
              <m:ctrlPr>
                <w:rPr>
                  <w:rFonts w:ascii="Cambria Math" w:hAnsi="Cambria Math"/>
                  <w:bCs/>
                  <w:i/>
                  <w:iCs/>
                </w:rPr>
              </m:ctrlPr>
            </m:dPr>
            <m:e>
              <m:r>
                <w:rPr>
                  <w:rFonts w:ascii="Cambria Math" w:hAnsi="Cambria Math"/>
                </w:rPr>
                <m:t>t</m:t>
              </m:r>
            </m:e>
          </m:d>
          <m:r>
            <w:rPr>
              <w:rFonts w:ascii="Cambria Math" w:hAnsi="Cambria Math"/>
            </w:rPr>
            <m:t>-δK</m:t>
          </m:r>
          <m:d>
            <m:dPr>
              <m:ctrlPr>
                <w:rPr>
                  <w:rFonts w:ascii="Cambria Math" w:hAnsi="Cambria Math"/>
                  <w:bCs/>
                  <w:i/>
                  <w:iCs/>
                </w:rPr>
              </m:ctrlPr>
            </m:dPr>
            <m:e>
              <m:r>
                <w:rPr>
                  <w:rFonts w:ascii="Cambria Math" w:hAnsi="Cambria Math"/>
                </w:rPr>
                <m:t>t</m:t>
              </m:r>
            </m:e>
          </m:d>
          <m:r>
            <w:rPr>
              <w:rFonts w:ascii="Cambria Math" w:hAnsi="Cambria Math"/>
            </w:rPr>
            <m:t>=s</m:t>
          </m:r>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Z(t)-δK</m:t>
          </m:r>
          <m:d>
            <m:dPr>
              <m:ctrlPr>
                <w:rPr>
                  <w:rFonts w:ascii="Cambria Math" w:hAnsi="Cambria Math"/>
                  <w:bCs/>
                  <w:i/>
                  <w:iCs/>
                </w:rPr>
              </m:ctrlPr>
            </m:dPr>
            <m:e>
              <m:r>
                <w:rPr>
                  <w:rFonts w:ascii="Cambria Math" w:hAnsi="Cambria Math"/>
                </w:rPr>
                <m:t>t</m:t>
              </m:r>
            </m:e>
          </m:d>
        </m:oMath>
      </m:oMathPara>
    </w:p>
    <w:p w14:paraId="689E1277" w14:textId="69F1B367" w:rsidR="00F83E2C" w:rsidRPr="00851E0E" w:rsidRDefault="00F83E2C" w:rsidP="00851E0E">
      <w:pPr>
        <w:ind w:left="1416"/>
        <w:rPr>
          <w:bCs/>
          <w:i/>
          <w:iCs/>
        </w:rPr>
      </w:pPr>
      <w:r w:rsidRPr="00851E0E">
        <w:rPr>
          <w:bCs/>
          <w:i/>
          <w:iCs/>
        </w:rPr>
        <w:t xml:space="preserve">We can </w:t>
      </w:r>
      <w:r w:rsidR="00952C58" w:rsidRPr="00851E0E">
        <w:rPr>
          <w:bCs/>
          <w:i/>
          <w:iCs/>
        </w:rPr>
        <w:t xml:space="preserve">plug </w:t>
      </w:r>
      <w:r w:rsidR="00F54A40" w:rsidRPr="00851E0E">
        <w:rPr>
          <w:bCs/>
          <w:i/>
          <w:iCs/>
        </w:rPr>
        <w:t xml:space="preserve">the third equation into the </w:t>
      </w:r>
      <w:r w:rsidR="00A86ACC" w:rsidRPr="00851E0E">
        <w:rPr>
          <w:bCs/>
          <w:i/>
          <w:iCs/>
        </w:rPr>
        <w:t>second one</w:t>
      </w:r>
      <w:r w:rsidR="00F54A40" w:rsidRPr="00851E0E">
        <w:rPr>
          <w:bCs/>
          <w:i/>
          <w:iCs/>
        </w:rPr>
        <w:t xml:space="preserve"> one and then the first equation into the newly created </w:t>
      </w:r>
      <m:oMath>
        <m:f>
          <m:fPr>
            <m:ctrlPr>
              <w:rPr>
                <w:rFonts w:ascii="Cambria Math" w:hAnsi="Cambria Math"/>
                <w:bCs/>
                <w:i/>
                <w:iCs/>
              </w:rPr>
            </m:ctrlPr>
          </m:fPr>
          <m:num>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A(t)L(t)</m:t>
            </m:r>
          </m:den>
        </m:f>
      </m:oMath>
      <w:r w:rsidR="00A86ACC" w:rsidRPr="00851E0E">
        <w:rPr>
          <w:bCs/>
          <w:i/>
          <w:iCs/>
        </w:rPr>
        <w:t>:</w:t>
      </w:r>
    </w:p>
    <w:p w14:paraId="258B37C5" w14:textId="0B15AB55" w:rsidR="00A86ACC" w:rsidRPr="00851E0E" w:rsidRDefault="009425C2" w:rsidP="00851E0E">
      <w:pPr>
        <w:ind w:left="1416"/>
        <w:rPr>
          <w:bCs/>
          <w:i/>
          <w:iCs/>
        </w:rPr>
      </w:pPr>
      <m:oMathPara>
        <m:oMath>
          <m:acc>
            <m:accPr>
              <m:chr m:val="̇"/>
              <m:ctrlPr>
                <w:rPr>
                  <w:rFonts w:ascii="Cambria Math" w:hAnsi="Cambria Math"/>
                  <w:bCs/>
                  <w:i/>
                  <w:iCs/>
                </w:rPr>
              </m:ctrlPr>
            </m:accPr>
            <m:e>
              <m:acc>
                <m:accPr>
                  <m:chr m:val="̃"/>
                  <m:ctrlPr>
                    <w:rPr>
                      <w:rFonts w:ascii="Cambria Math" w:hAnsi="Cambria Math"/>
                      <w:bCs/>
                      <w:i/>
                      <w:iCs/>
                    </w:rPr>
                  </m:ctrlPr>
                </m:accPr>
                <m:e>
                  <m:r>
                    <w:rPr>
                      <w:rFonts w:ascii="Cambria Math" w:hAnsi="Cambria Math"/>
                    </w:rPr>
                    <m:t>k</m:t>
                  </m:r>
                </m:e>
              </m:acc>
            </m:e>
          </m:acc>
          <m:r>
            <w:rPr>
              <w:rFonts w:ascii="Cambria Math" w:hAnsi="Cambria Math"/>
            </w:rPr>
            <m:t>=</m:t>
          </m:r>
          <m:acc>
            <m:accPr>
              <m:chr m:val="̇"/>
              <m:ctrlPr>
                <w:rPr>
                  <w:rFonts w:ascii="Cambria Math" w:hAnsi="Cambria Math"/>
                  <w:bCs/>
                  <w:i/>
                  <w:iCs/>
                </w:rPr>
              </m:ctrlPr>
            </m:accPr>
            <m:e>
              <m:d>
                <m:dPr>
                  <m:ctrlPr>
                    <w:rPr>
                      <w:rFonts w:ascii="Cambria Math" w:hAnsi="Cambria Math"/>
                      <w:bCs/>
                      <w:i/>
                      <w:iCs/>
                    </w:rPr>
                  </m:ctrlPr>
                </m:dPr>
                <m:e>
                  <m:f>
                    <m:fPr>
                      <m:ctrlPr>
                        <w:rPr>
                          <w:rFonts w:ascii="Cambria Math" w:hAnsi="Cambria Math"/>
                          <w:bCs/>
                          <w:i/>
                          <w:iCs/>
                        </w:rPr>
                      </m:ctrlPr>
                    </m:fPr>
                    <m:num>
                      <m:r>
                        <w:rPr>
                          <w:rFonts w:ascii="Cambria Math" w:hAnsi="Cambria Math"/>
                        </w:rPr>
                        <m:t>K</m:t>
                      </m:r>
                    </m:num>
                    <m:den>
                      <m:r>
                        <w:rPr>
                          <w:rFonts w:ascii="Cambria Math" w:hAnsi="Cambria Math"/>
                        </w:rPr>
                        <m:t>AL</m:t>
                      </m:r>
                    </m:den>
                  </m:f>
                </m:e>
              </m:d>
            </m:e>
          </m:acc>
          <m:r>
            <w:rPr>
              <w:rFonts w:ascii="Cambria Math" w:hAnsi="Cambria Math"/>
            </w:rPr>
            <m:t>=</m:t>
          </m:r>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Z(t)-δK</m:t>
              </m:r>
              <m:d>
                <m:dPr>
                  <m:ctrlPr>
                    <w:rPr>
                      <w:rFonts w:ascii="Cambria Math" w:hAnsi="Cambria Math"/>
                      <w:bCs/>
                      <w:i/>
                      <w:iCs/>
                    </w:rPr>
                  </m:ctrlPr>
                </m:dPr>
                <m:e>
                  <m:r>
                    <w:rPr>
                      <w:rFonts w:ascii="Cambria Math" w:hAnsi="Cambria Math"/>
                    </w:rPr>
                    <m:t>t</m:t>
                  </m:r>
                </m:e>
              </m:d>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m:t>
              </m:r>
            </m:e>
          </m:d>
          <m:acc>
            <m:accPr>
              <m:chr m:val="̃"/>
              <m:ctrlPr>
                <w:rPr>
                  <w:rFonts w:ascii="Cambria Math" w:hAnsi="Cambria Math"/>
                  <w:bCs/>
                  <w:i/>
                  <w:iCs/>
                </w:rPr>
              </m:ctrlPr>
            </m:accPr>
            <m:e>
              <m:r>
                <w:rPr>
                  <w:rFonts w:ascii="Cambria Math" w:hAnsi="Cambria Math"/>
                </w:rPr>
                <m:t>k</m:t>
              </m:r>
            </m:e>
          </m:acc>
          <m:r>
            <w:rPr>
              <w:rFonts w:ascii="Cambria Math" w:hAnsi="Cambria Math"/>
            </w:rPr>
            <m:t>=</m:t>
          </m:r>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num>
            <m:den>
              <m:r>
                <w:rPr>
                  <w:rFonts w:ascii="Cambria Math" w:hAnsi="Cambria Math"/>
                </w:rPr>
                <m:t>AL</m:t>
              </m:r>
            </m:den>
          </m:f>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acc>
            <m:accPr>
              <m:chr m:val="̃"/>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r>
            <w:rPr>
              <w:rFonts w:ascii="Cambria Math" w:hAnsi="Cambria Math"/>
            </w:rPr>
            <m:t>=</m:t>
          </m:r>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w:rPr>
              <w:rFonts w:ascii="Cambria Math" w:hAnsi="Cambria Math"/>
            </w:rPr>
            <m:t>-</m:t>
          </m:r>
          <m:d>
            <m:dPr>
              <m:ctrlPr>
                <w:rPr>
                  <w:rFonts w:ascii="Cambria Math" w:hAnsi="Cambria Math"/>
                  <w:bCs/>
                  <w:i/>
                  <w:iCs/>
                </w:rPr>
              </m:ctrlPr>
            </m:dPr>
            <m:e>
              <m:r>
                <w:rPr>
                  <w:rFonts w:ascii="Cambria Math" w:hAnsi="Cambria Math"/>
                </w:rPr>
                <m:t>n+g+δ</m:t>
              </m:r>
            </m:e>
          </m:d>
          <m:acc>
            <m:accPr>
              <m:chr m:val="̃"/>
              <m:ctrlPr>
                <w:rPr>
                  <w:rFonts w:ascii="Cambria Math" w:hAnsi="Cambria Math"/>
                  <w:bCs/>
                  <w:i/>
                  <w:iCs/>
                </w:rPr>
              </m:ctrlPr>
            </m:accPr>
            <m:e>
              <m:r>
                <w:rPr>
                  <w:rFonts w:ascii="Cambria Math" w:hAnsi="Cambria Math"/>
                </w:rPr>
                <m:t>k</m:t>
              </m:r>
            </m:e>
          </m:acc>
        </m:oMath>
      </m:oMathPara>
    </w:p>
    <w:p w14:paraId="1AF091C5" w14:textId="30BAC41D" w:rsidR="00793E87" w:rsidRPr="00851E0E" w:rsidRDefault="00A86ACC" w:rsidP="00851E0E">
      <w:pPr>
        <w:ind w:left="1416"/>
        <w:rPr>
          <w:bCs/>
          <w:i/>
          <w:iCs/>
        </w:rPr>
      </w:pPr>
      <w:r w:rsidRPr="00851E0E">
        <w:rPr>
          <w:bCs/>
          <w:i/>
          <w:iCs/>
        </w:rPr>
        <w:t>In the steady state the growth rate of capital in efficiency units should be 0. Thus:</w:t>
      </w:r>
    </w:p>
    <w:p w14:paraId="6178AB33" w14:textId="04179244" w:rsidR="00612A88" w:rsidRPr="00851E0E" w:rsidRDefault="009425C2" w:rsidP="00851E0E">
      <w:pPr>
        <w:ind w:left="1416"/>
        <w:rPr>
          <w:bCs/>
          <w:i/>
          <w:iCs/>
        </w:rPr>
      </w:pPr>
      <m:oMathPara>
        <m:oMath>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α</m:t>
              </m:r>
            </m:sup>
          </m:sSup>
          <m:r>
            <w:rPr>
              <w:rFonts w:ascii="Cambria Math" w:hAnsi="Cambria Math"/>
            </w:rPr>
            <m:t>-</m:t>
          </m:r>
          <m:d>
            <m:dPr>
              <m:ctrlPr>
                <w:rPr>
                  <w:rFonts w:ascii="Cambria Math" w:hAnsi="Cambria Math"/>
                  <w:bCs/>
                  <w:i/>
                  <w:iCs/>
                </w:rPr>
              </m:ctrlPr>
            </m:dPr>
            <m:e>
              <m:r>
                <w:rPr>
                  <w:rFonts w:ascii="Cambria Math" w:hAnsi="Cambria Math"/>
                </w:rPr>
                <m:t>n+g+δ</m:t>
              </m:r>
            </m:e>
          </m:d>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r>
            <w:rPr>
              <w:rFonts w:ascii="Cambria Math" w:hAnsi="Cambria Math"/>
            </w:rPr>
            <m:t>=0⟺</m:t>
          </m:r>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k</m:t>
                  </m:r>
                </m:e>
              </m:acc>
            </m:e>
            <m:sup>
              <m:r>
                <w:rPr>
                  <w:rFonts w:ascii="Cambria Math" w:hAnsi="Cambria Math"/>
                </w:rPr>
                <m:t>*</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1</m:t>
                  </m:r>
                </m:num>
                <m:den>
                  <m:r>
                    <w:rPr>
                      <w:rFonts w:ascii="Cambria Math" w:hAnsi="Cambria Math"/>
                    </w:rPr>
                    <m:t>1-α</m:t>
                  </m:r>
                </m:den>
              </m:f>
            </m:sup>
          </m:sSup>
        </m:oMath>
      </m:oMathPara>
    </w:p>
    <w:p w14:paraId="7E2561B1" w14:textId="6BB076CC" w:rsidR="00513192" w:rsidRPr="00851E0E" w:rsidRDefault="005674ED" w:rsidP="00851E0E">
      <w:pPr>
        <w:ind w:left="1416"/>
        <w:rPr>
          <w:i/>
          <w:iCs/>
        </w:rPr>
      </w:pPr>
      <w:r w:rsidRPr="00851E0E">
        <w:rPr>
          <w:i/>
          <w:iCs/>
        </w:rPr>
        <w:t xml:space="preserve">We can find the steady state value of </w:t>
      </w:r>
      <w:r w:rsidR="007822E7" w:rsidRPr="00851E0E">
        <w:rPr>
          <w:i/>
          <w:iCs/>
        </w:rPr>
        <w:t>material output</w:t>
      </w:r>
      <w:r w:rsidRPr="00851E0E">
        <w:rPr>
          <w:i/>
          <w:iCs/>
        </w:rPr>
        <w:t xml:space="preserve"> in efficiency units:</w:t>
      </w:r>
    </w:p>
    <w:p w14:paraId="2C16E694" w14:textId="1752F42D" w:rsidR="005674ED" w:rsidRPr="00851E0E" w:rsidRDefault="009425C2" w:rsidP="00851E0E">
      <w:pPr>
        <w:ind w:left="1416"/>
        <w:rPr>
          <w:bCs/>
          <w:i/>
          <w:iCs/>
        </w:rPr>
      </w:pPr>
      <m:oMathPara>
        <m:oMath>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z</m:t>
                  </m:r>
                </m:e>
              </m:acc>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m:t>
          </m:r>
          <m:acc>
            <m:accPr>
              <m:chr m:val="̃"/>
              <m:ctrlPr>
                <w:rPr>
                  <w:rFonts w:ascii="Cambria Math" w:hAnsi="Cambria Math"/>
                  <w:bCs/>
                  <w:i/>
                  <w:iCs/>
                </w:rPr>
              </m:ctrlPr>
            </m:accPr>
            <m:e>
              <m:r>
                <w:rPr>
                  <w:rFonts w:ascii="Cambria Math" w:hAnsi="Cambria Math"/>
                </w:rPr>
                <m:t>k</m:t>
              </m:r>
            </m:e>
          </m:acc>
          <m:sSup>
            <m:sSupPr>
              <m:ctrlPr>
                <w:rPr>
                  <w:rFonts w:ascii="Cambria Math" w:hAnsi="Cambria Math"/>
                  <w:bCs/>
                  <w:i/>
                  <w:iCs/>
                </w:rPr>
              </m:ctrlPr>
            </m:sSupPr>
            <m:e>
              <m:sSup>
                <m:sSupPr>
                  <m:ctrlPr>
                    <w:rPr>
                      <w:rFonts w:ascii="Cambria Math" w:hAnsi="Cambria Math"/>
                      <w:bCs/>
                      <w:i/>
                      <w:iCs/>
                    </w:rPr>
                  </m:ctrlPr>
                </m:sSupPr>
                <m:e>
                  <m:d>
                    <m:dPr>
                      <m:ctrlPr>
                        <w:rPr>
                          <w:rFonts w:ascii="Cambria Math" w:hAnsi="Cambria Math"/>
                          <w:bCs/>
                          <w:i/>
                          <w:iCs/>
                        </w:rPr>
                      </m:ctrlPr>
                    </m:dPr>
                    <m:e>
                      <m:r>
                        <w:rPr>
                          <w:rFonts w:ascii="Cambria Math" w:hAnsi="Cambria Math"/>
                        </w:rPr>
                        <m:t>t</m:t>
                      </m:r>
                    </m:e>
                  </m:d>
                </m:e>
                <m:sup>
                  <m:r>
                    <w:rPr>
                      <w:rFonts w:ascii="Cambria Math" w:hAnsi="Cambria Math"/>
                    </w:rPr>
                    <m:t>*</m:t>
                  </m:r>
                </m:sup>
              </m:sSup>
            </m:e>
            <m:sup>
              <m:r>
                <w:rPr>
                  <w:rFonts w:ascii="Cambria Math" w:hAnsi="Cambria Math"/>
                </w:rPr>
                <m:t>α</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oMath>
      </m:oMathPara>
    </w:p>
    <w:p w14:paraId="04C19988" w14:textId="54734D12" w:rsidR="00D2449C" w:rsidRPr="00851E0E" w:rsidRDefault="00D2449C" w:rsidP="00851E0E">
      <w:pPr>
        <w:ind w:left="1416"/>
        <w:rPr>
          <w:bCs/>
          <w:i/>
          <w:iCs/>
        </w:rPr>
      </w:pPr>
      <w:r w:rsidRPr="00851E0E">
        <w:rPr>
          <w:bCs/>
          <w:i/>
          <w:iCs/>
        </w:rPr>
        <w:t xml:space="preserve">And the steady state value of </w:t>
      </w:r>
      <w:r w:rsidR="007822E7" w:rsidRPr="00851E0E">
        <w:rPr>
          <w:bCs/>
          <w:i/>
          <w:iCs/>
        </w:rPr>
        <w:t>material output</w:t>
      </w:r>
      <w:r w:rsidRPr="00851E0E">
        <w:rPr>
          <w:bCs/>
          <w:i/>
          <w:iCs/>
        </w:rPr>
        <w:t xml:space="preserve"> per capita</w:t>
      </w:r>
      <w:r w:rsidR="007822E7" w:rsidRPr="00851E0E">
        <w:rPr>
          <w:bCs/>
          <w:i/>
          <w:iCs/>
        </w:rPr>
        <w:t>:</w:t>
      </w:r>
    </w:p>
    <w:p w14:paraId="4156D8E3" w14:textId="0D45261C" w:rsidR="00F14FDC" w:rsidRPr="00851E0E" w:rsidRDefault="009425C2" w:rsidP="00851E0E">
      <w:pPr>
        <w:ind w:left="1416"/>
        <w:rPr>
          <w:bCs/>
          <w:i/>
          <w:iCs/>
        </w:rPr>
      </w:pPr>
      <m:oMathPara>
        <m:oMath>
          <m:sSup>
            <m:sSupPr>
              <m:ctrlPr>
                <w:rPr>
                  <w:rFonts w:ascii="Cambria Math" w:hAnsi="Cambria Math"/>
                  <w:bCs/>
                  <w:i/>
                  <w:iCs/>
                </w:rPr>
              </m:ctrlPr>
            </m:sSupPr>
            <m:e>
              <m:r>
                <w:rPr>
                  <w:rFonts w:ascii="Cambria Math" w:hAnsi="Cambria Math"/>
                </w:rPr>
                <m:t>z</m:t>
              </m:r>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m:t>
          </m:r>
          <m:sSup>
            <m:sSupPr>
              <m:ctrlPr>
                <w:rPr>
                  <w:rFonts w:ascii="Cambria Math" w:hAnsi="Cambria Math"/>
                  <w:bCs/>
                  <w:i/>
                  <w:iCs/>
                </w:rPr>
              </m:ctrlPr>
            </m:sSupPr>
            <m:e>
              <m:acc>
                <m:accPr>
                  <m:chr m:val="̃"/>
                  <m:ctrlPr>
                    <w:rPr>
                      <w:rFonts w:ascii="Cambria Math" w:hAnsi="Cambria Math"/>
                      <w:bCs/>
                      <w:i/>
                      <w:iCs/>
                    </w:rPr>
                  </m:ctrlPr>
                </m:accPr>
                <m:e>
                  <m:r>
                    <w:rPr>
                      <w:rFonts w:ascii="Cambria Math" w:hAnsi="Cambria Math"/>
                    </w:rPr>
                    <m:t>z</m:t>
                  </m:r>
                </m:e>
              </m:acc>
            </m:e>
            <m:sup>
              <m:r>
                <w:rPr>
                  <w:rFonts w:ascii="Cambria Math" w:hAnsi="Cambria Math"/>
                </w:rPr>
                <m:t>*</m:t>
              </m:r>
            </m:sup>
          </m:sSup>
          <m:d>
            <m:dPr>
              <m:ctrlPr>
                <w:rPr>
                  <w:rFonts w:ascii="Cambria Math" w:hAnsi="Cambria Math"/>
                  <w:bCs/>
                  <w:i/>
                  <w:iCs/>
                </w:rPr>
              </m:ctrlPr>
            </m:dPr>
            <m:e>
              <m:r>
                <w:rPr>
                  <w:rFonts w:ascii="Cambria Math" w:hAnsi="Cambria Math"/>
                </w:rPr>
                <m:t>t</m:t>
              </m:r>
            </m:e>
          </m:d>
          <m:r>
            <w:rPr>
              <w:rFonts w:ascii="Cambria Math" w:hAnsi="Cambria Math"/>
            </w:rPr>
            <m:t>*A</m:t>
          </m:r>
          <m:d>
            <m:dPr>
              <m:ctrlPr>
                <w:rPr>
                  <w:rFonts w:ascii="Cambria Math" w:hAnsi="Cambria Math"/>
                  <w:bCs/>
                  <w:i/>
                  <w:iCs/>
                </w:rPr>
              </m:ctrlPr>
            </m:dPr>
            <m:e>
              <m:r>
                <w:rPr>
                  <w:rFonts w:ascii="Cambria Math" w:hAnsi="Cambria Math"/>
                </w:rPr>
                <m:t>t</m:t>
              </m:r>
            </m:e>
          </m:d>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g(t-2020)</m:t>
              </m:r>
            </m:sup>
          </m:sSup>
          <m:r>
            <w:rPr>
              <w:rFonts w:ascii="Cambria Math" w:hAnsi="Cambria Math"/>
            </w:rPr>
            <m:t>=</m:t>
          </m:r>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sSub>
                        <m:sSubPr>
                          <m:ctrlPr>
                            <w:rPr>
                              <w:rFonts w:ascii="Cambria Math" w:hAnsi="Cambria Math"/>
                              <w:i/>
                              <w:iCs/>
                            </w:rPr>
                          </m:ctrlPr>
                        </m:sSubPr>
                        <m:e>
                          <m:r>
                            <w:rPr>
                              <w:rFonts w:ascii="Cambria Math" w:hAnsi="Cambria Math"/>
                            </w:rPr>
                            <m:t>s</m:t>
                          </m:r>
                        </m:e>
                        <m:sub>
                          <m:r>
                            <w:rPr>
                              <w:rFonts w:ascii="Cambria Math" w:hAnsi="Cambria Math"/>
                            </w:rPr>
                            <m:t>K</m:t>
                          </m:r>
                        </m:sub>
                      </m:sSub>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g(t-2020)</m:t>
              </m:r>
            </m:sup>
          </m:sSup>
        </m:oMath>
      </m:oMathPara>
    </w:p>
    <w:p w14:paraId="4F743B46" w14:textId="381CDD60" w:rsidR="00F14FDC" w:rsidRPr="00851E0E" w:rsidRDefault="00FB48CF" w:rsidP="00851E0E">
      <w:pPr>
        <w:ind w:left="1416"/>
        <w:rPr>
          <w:bCs/>
          <w:i/>
          <w:iCs/>
        </w:rPr>
      </w:pPr>
      <w:r w:rsidRPr="00851E0E">
        <w:rPr>
          <w:bCs/>
          <w:i/>
          <w:iCs/>
        </w:rPr>
        <w:t xml:space="preserve">With this expression we can also find the growth rate of </w:t>
      </w:r>
      <w:r w:rsidR="00F14FDC" w:rsidRPr="00851E0E">
        <w:rPr>
          <w:bCs/>
          <w:i/>
          <w:iCs/>
        </w:rPr>
        <w:t>the steady state value of material output per capita. As every variable in the fraction is a constant we just need to consider the growth rate of technology, which is g:</w:t>
      </w:r>
    </w:p>
    <w:p w14:paraId="34707BCA" w14:textId="466579F3" w:rsidR="00F14FDC" w:rsidRPr="00851E0E" w:rsidRDefault="009425C2" w:rsidP="00851E0E">
      <w:pPr>
        <w:ind w:left="1416"/>
        <w:rPr>
          <w:bCs/>
          <w:i/>
          <w:iCs/>
        </w:rPr>
      </w:pPr>
      <m:oMathPara>
        <m:oMath>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=g</m:t>
          </m:r>
        </m:oMath>
      </m:oMathPara>
    </w:p>
    <w:p w14:paraId="24762426" w14:textId="00C09D46" w:rsidR="00936B1B" w:rsidRPr="00851E0E" w:rsidRDefault="00936B1B" w:rsidP="00851E0E">
      <w:pPr>
        <w:ind w:left="1416"/>
        <w:rPr>
          <w:bCs/>
          <w:i/>
          <w:iCs/>
        </w:rPr>
      </w:pPr>
      <w:r w:rsidRPr="00851E0E">
        <w:rPr>
          <w:bCs/>
          <w:i/>
          <w:iCs/>
        </w:rPr>
        <w:t>Now using the first two equations we can finally calculate the steady state value and growth rate of GDP per capita:</w:t>
      </w:r>
    </w:p>
    <w:p w14:paraId="3A5786A8" w14:textId="4523F307" w:rsidR="00A450C1" w:rsidRPr="00851E0E" w:rsidRDefault="00936B1B" w:rsidP="00851E0E">
      <w:pPr>
        <w:ind w:left="1416"/>
        <w:rPr>
          <w:bCs/>
          <w:i/>
          <w:iCs/>
        </w:rPr>
      </w:pPr>
      <m:oMathPara>
        <m:oMath>
          <m:r>
            <w:rPr>
              <w:rFonts w:ascii="Cambria Math" w:hAnsi="Cambria Math"/>
            </w:rPr>
            <m:t>y</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r>
            <w:rPr>
              <w:rFonts w:ascii="Cambria Math" w:hAnsi="Cambria Math"/>
            </w:rPr>
            <m:t>*z</m:t>
          </m:r>
          <m:d>
            <m:dPr>
              <m:ctrlPr>
                <w:rPr>
                  <w:rFonts w:ascii="Cambria Math" w:hAnsi="Cambria Math"/>
                  <w:bCs/>
                  <w:i/>
                  <w:iCs/>
                </w:rPr>
              </m:ctrlPr>
            </m:dPr>
            <m:e>
              <m:r>
                <w:rPr>
                  <w:rFonts w:ascii="Cambria Math" w:hAnsi="Cambria Math"/>
                </w:rPr>
                <m:t>t</m:t>
              </m:r>
            </m:e>
          </m:d>
          <m:r>
            <w:rPr>
              <w:rFonts w:ascii="Cambria Math" w:hAnsi="Cambria Math"/>
            </w:rPr>
            <m:t>=</m:t>
          </m:r>
          <m:d>
            <m:dPr>
              <m:begChr m:val="["/>
              <m:endChr m:val="]"/>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sSup>
            <m:sSupPr>
              <m:ctrlPr>
                <w:rPr>
                  <w:rFonts w:ascii="Cambria Math" w:hAnsi="Cambria Math"/>
                  <w:bCs/>
                  <w:i/>
                  <w:iCs/>
                </w:rPr>
              </m:ctrlPr>
            </m:sSupPr>
            <m:e>
              <m:d>
                <m:dPr>
                  <m:ctrlPr>
                    <w:rPr>
                      <w:rFonts w:ascii="Cambria Math" w:hAnsi="Cambria Math"/>
                      <w:bCs/>
                      <w:i/>
                      <w:iCs/>
                    </w:rPr>
                  </m:ctrlPr>
                </m:dPr>
                <m:e>
                  <m:f>
                    <m:fPr>
                      <m:ctrlPr>
                        <w:rPr>
                          <w:rFonts w:ascii="Cambria Math" w:hAnsi="Cambria Math"/>
                          <w:bCs/>
                          <w:i/>
                          <w:iCs/>
                        </w:rPr>
                      </m:ctrlPr>
                    </m:fPr>
                    <m:num>
                      <m:r>
                        <w:rPr>
                          <w:rFonts w:ascii="Cambria Math" w:hAnsi="Cambria Math"/>
                        </w:rPr>
                        <m:t>s</m:t>
                      </m:r>
                      <m:d>
                        <m:dPr>
                          <m:ctrlPr>
                            <w:rPr>
                              <w:rFonts w:ascii="Cambria Math" w:hAnsi="Cambria Math"/>
                              <w:bCs/>
                              <w:i/>
                              <w:iCs/>
                            </w:rPr>
                          </m:ctrlPr>
                        </m:dPr>
                        <m:e>
                          <m:r>
                            <w:rPr>
                              <w:rFonts w:ascii="Cambria Math" w:hAnsi="Cambria Math"/>
                            </w:rPr>
                            <m:t>1-</m:t>
                          </m:r>
                          <m:sSub>
                            <m:sSubPr>
                              <m:ctrlPr>
                                <w:rPr>
                                  <w:rFonts w:ascii="Cambria Math" w:hAnsi="Cambria Math"/>
                                  <w:bCs/>
                                  <w:i/>
                                  <w:iCs/>
                                </w:rPr>
                              </m:ctrlPr>
                            </m:sSubPr>
                            <m:e>
                              <m:r>
                                <w:rPr>
                                  <w:rFonts w:ascii="Cambria Math" w:hAnsi="Cambria Math"/>
                                </w:rPr>
                                <m:t>D</m:t>
                              </m:r>
                            </m:e>
                            <m:sub>
                              <m:r>
                                <w:rPr>
                                  <w:rFonts w:ascii="Cambria Math" w:hAnsi="Cambria Math"/>
                                </w:rPr>
                                <m:t>0</m:t>
                              </m:r>
                            </m:sub>
                          </m:sSub>
                        </m:e>
                      </m:d>
                    </m:num>
                    <m:den>
                      <m:r>
                        <w:rPr>
                          <w:rFonts w:ascii="Cambria Math" w:hAnsi="Cambria Math"/>
                        </w:rPr>
                        <m:t>n+g+δ</m:t>
                      </m:r>
                    </m:den>
                  </m:f>
                </m:e>
              </m:d>
            </m:e>
            <m:sup>
              <m:f>
                <m:fPr>
                  <m:ctrlPr>
                    <w:rPr>
                      <w:rFonts w:ascii="Cambria Math" w:hAnsi="Cambria Math"/>
                      <w:bCs/>
                      <w:i/>
                      <w:iCs/>
                    </w:rPr>
                  </m:ctrlPr>
                </m:fPr>
                <m:num>
                  <m:r>
                    <w:rPr>
                      <w:rFonts w:ascii="Cambria Math" w:hAnsi="Cambria Math"/>
                    </w:rPr>
                    <m:t>α</m:t>
                  </m:r>
                </m:num>
                <m:den>
                  <m:r>
                    <w:rPr>
                      <w:rFonts w:ascii="Cambria Math" w:hAnsi="Cambria Math"/>
                    </w:rPr>
                    <m:t>1-α</m:t>
                  </m:r>
                </m:den>
              </m:f>
            </m:sup>
          </m:sSup>
          <m:r>
            <w:rPr>
              <w:rFonts w:ascii="Cambria Math" w:hAnsi="Cambria Math"/>
            </w:rPr>
            <m:t>*</m:t>
          </m:r>
          <m:sSup>
            <m:sSupPr>
              <m:ctrlPr>
                <w:rPr>
                  <w:rFonts w:ascii="Cambria Math" w:hAnsi="Cambria Math"/>
                  <w:i/>
                  <w:iCs/>
                </w:rPr>
              </m:ctrlPr>
            </m:sSupPr>
            <m:e>
              <m:r>
                <w:rPr>
                  <w:rFonts w:ascii="Cambria Math" w:hAnsi="Cambria Math"/>
                </w:rPr>
                <m:t xml:space="preserve"> </m:t>
              </m:r>
              <m:sSub>
                <m:sSubPr>
                  <m:ctrlPr>
                    <w:rPr>
                      <w:rFonts w:ascii="Cambria Math" w:hAnsi="Cambria Math"/>
                      <w:i/>
                      <w:iCs/>
                    </w:rPr>
                  </m:ctrlPr>
                </m:sSubPr>
                <m:e>
                  <m:r>
                    <w:rPr>
                      <w:rFonts w:ascii="Cambria Math" w:hAnsi="Cambria Math"/>
                    </w:rPr>
                    <m:t>A</m:t>
                  </m:r>
                </m:e>
                <m:sub>
                  <m:r>
                    <w:rPr>
                      <w:rFonts w:ascii="Cambria Math" w:hAnsi="Cambria Math"/>
                    </w:rPr>
                    <m:t>0</m:t>
                  </m:r>
                </m:sub>
              </m:sSub>
              <m:r>
                <w:rPr>
                  <w:rFonts w:ascii="Cambria Math" w:hAnsi="Cambria Math"/>
                </w:rPr>
                <m:t xml:space="preserve"> e</m:t>
              </m:r>
            </m:e>
            <m:sup>
              <m:r>
                <w:rPr>
                  <w:rFonts w:ascii="Cambria Math" w:hAnsi="Cambria Math"/>
                </w:rPr>
                <m:t>g</m:t>
              </m:r>
              <m:d>
                <m:dPr>
                  <m:ctrlPr>
                    <w:rPr>
                      <w:rFonts w:ascii="Cambria Math" w:hAnsi="Cambria Math"/>
                      <w:i/>
                      <w:iCs/>
                    </w:rPr>
                  </m:ctrlPr>
                </m:dPr>
                <m:e>
                  <m:r>
                    <w:rPr>
                      <w:rFonts w:ascii="Cambria Math" w:hAnsi="Cambria Math"/>
                    </w:rPr>
                    <m:t>t-2020</m:t>
                  </m:r>
                </m:e>
              </m:d>
            </m:sup>
          </m:sSup>
        </m:oMath>
      </m:oMathPara>
    </w:p>
    <w:p w14:paraId="477522BC" w14:textId="0F2F2F2F" w:rsidR="006D496E" w:rsidRPr="00851E0E" w:rsidRDefault="009425C2" w:rsidP="00851E0E">
      <w:pPr>
        <w:ind w:left="1416"/>
        <w:rPr>
          <w:i/>
          <w:iCs/>
        </w:rPr>
      </w:pPr>
      <m:oMathPara>
        <m:oMath>
          <m:acc>
            <m:accPr>
              <m:ctrlPr>
                <w:rPr>
                  <w:rFonts w:ascii="Cambria Math" w:hAnsi="Cambria Math"/>
                  <w:bCs/>
                  <w:i/>
                  <w:iCs/>
                </w:rPr>
              </m:ctrlPr>
            </m:accPr>
            <m:e>
              <m:r>
                <w:rPr>
                  <w:rFonts w:ascii="Cambria Math" w:hAnsi="Cambria Math"/>
                </w:rPr>
                <m:t>y</m:t>
              </m:r>
            </m:e>
          </m:acc>
          <m:d>
            <m:dPr>
              <m:ctrlPr>
                <w:rPr>
                  <w:rFonts w:ascii="Cambria Math" w:hAnsi="Cambria Math"/>
                  <w:bCs/>
                  <w:i/>
                  <w:iCs/>
                </w:rPr>
              </m:ctrlPr>
            </m:dPr>
            <m:e>
              <m:r>
                <w:rPr>
                  <w:rFonts w:ascii="Cambria Math" w:hAnsi="Cambria Math"/>
                </w:rPr>
                <m:t>t</m:t>
              </m:r>
            </m:e>
          </m:d>
          <m:r>
            <w:rPr>
              <w:rFonts w:ascii="Cambria Math" w:hAnsi="Cambria Math"/>
            </w:rPr>
            <m:t>=</m:t>
          </m:r>
          <m:acc>
            <m:accPr>
              <m:ctrlPr>
                <w:rPr>
                  <w:rFonts w:ascii="Cambria Math" w:hAnsi="Cambria Math"/>
                  <w:bCs/>
                  <w:i/>
                  <w:iCs/>
                </w:rPr>
              </m:ctrlPr>
            </m:accPr>
            <m:e>
              <m:r>
                <w:rPr>
                  <w:rFonts w:ascii="Cambria Math" w:hAnsi="Cambria Math"/>
                </w:rPr>
                <m:t>z</m:t>
              </m:r>
            </m:e>
          </m:acc>
          <m:d>
            <m:dPr>
              <m:ctrlPr>
                <w:rPr>
                  <w:rFonts w:ascii="Cambria Math" w:hAnsi="Cambria Math"/>
                  <w:bCs/>
                  <w:i/>
                  <w:iCs/>
                </w:rPr>
              </m:ctrlPr>
            </m:dPr>
            <m:e>
              <m:r>
                <w:rPr>
                  <w:rFonts w:ascii="Cambria Math" w:hAnsi="Cambria Math"/>
                </w:rPr>
                <m:t>t</m:t>
              </m:r>
            </m:e>
          </m:d>
          <m:r>
            <w:rPr>
              <w:rFonts w:ascii="Cambria Math" w:hAnsi="Cambria Math"/>
            </w:rPr>
            <m:t>=g</m:t>
          </m:r>
        </m:oMath>
      </m:oMathPara>
    </w:p>
    <w:p w14:paraId="2EBC1B52" w14:textId="6BC13FA4" w:rsidR="006D496E" w:rsidRPr="00851E0E" w:rsidRDefault="006D496E" w:rsidP="00851E0E">
      <w:pPr>
        <w:ind w:left="1416"/>
        <w:rPr>
          <w:i/>
          <w:iCs/>
        </w:rPr>
      </w:pPr>
    </w:p>
    <w:p w14:paraId="6FB368D7" w14:textId="240AE46F" w:rsidR="006D496E" w:rsidRPr="002C5B4D" w:rsidRDefault="006D496E" w:rsidP="00A450C1">
      <w:pPr>
        <w:ind w:left="762"/>
      </w:pPr>
    </w:p>
    <w:p w14:paraId="50EA3F27" w14:textId="410B842B" w:rsidR="006D496E" w:rsidRPr="002C5B4D" w:rsidRDefault="006D496E" w:rsidP="00A450C1">
      <w:pPr>
        <w:ind w:left="762"/>
      </w:pPr>
    </w:p>
    <w:p w14:paraId="71DA3B09" w14:textId="7E0A882A" w:rsidR="006D496E" w:rsidRPr="002C5B4D" w:rsidRDefault="006D496E" w:rsidP="00A450C1">
      <w:pPr>
        <w:ind w:left="762"/>
      </w:pPr>
    </w:p>
    <w:p w14:paraId="7516AA8A" w14:textId="26ED4C85" w:rsidR="006D496E" w:rsidRPr="002C5B4D" w:rsidRDefault="006D496E" w:rsidP="00A450C1">
      <w:pPr>
        <w:ind w:left="762"/>
      </w:pPr>
    </w:p>
    <w:p w14:paraId="789D450F" w14:textId="77777777" w:rsidR="006D496E" w:rsidRPr="002C5B4D" w:rsidRDefault="006D496E" w:rsidP="00A450C1">
      <w:pPr>
        <w:ind w:left="762"/>
        <w:rPr>
          <w:bCs/>
        </w:rPr>
      </w:pPr>
    </w:p>
    <w:p w14:paraId="61876C59" w14:textId="23548739" w:rsidR="00970B30" w:rsidRPr="002C5B4D" w:rsidRDefault="00970B30" w:rsidP="00DE62E5"/>
    <w:p w14:paraId="5A36D1CF" w14:textId="77777777" w:rsidR="00970B30" w:rsidRPr="002C5B4D" w:rsidRDefault="00970B30" w:rsidP="00DE62E5"/>
    <w:p w14:paraId="6BD2B4F8" w14:textId="77777777" w:rsidR="00A04734" w:rsidRPr="002C5B4D" w:rsidRDefault="00A04734" w:rsidP="00A04734">
      <w:pPr>
        <w:numPr>
          <w:ilvl w:val="0"/>
          <w:numId w:val="2"/>
        </w:numPr>
        <w:ind w:hanging="762"/>
        <w:rPr>
          <w:b/>
        </w:rPr>
      </w:pPr>
      <w:r w:rsidRPr="002C5B4D">
        <w:rPr>
          <w:b/>
        </w:rPr>
        <w:t xml:space="preserve">[R2] Present a line chart of the growth rate of GDP per capita, computed in </w:t>
      </w:r>
      <w:r w:rsidRPr="002C5B4D">
        <w:rPr>
          <w:b/>
          <w:i/>
          <w:iCs/>
        </w:rPr>
        <w:t>column N</w:t>
      </w:r>
      <w:r w:rsidRPr="002C5B4D">
        <w:rPr>
          <w:b/>
        </w:rPr>
        <w:t>, as a function of time for the 2021-2100 period.</w:t>
      </w:r>
    </w:p>
    <w:p w14:paraId="765BB46B" w14:textId="77777777" w:rsidR="00DF7D08" w:rsidRPr="002C5B4D" w:rsidRDefault="00DF7D08" w:rsidP="00DF7D08">
      <w:pPr>
        <w:pStyle w:val="ListParagraph"/>
        <w:ind w:left="762"/>
      </w:pPr>
    </w:p>
    <w:p w14:paraId="7AD4E7D1" w14:textId="21659D5C" w:rsidR="006362C0" w:rsidRPr="002C5B4D" w:rsidRDefault="006362C0" w:rsidP="006362C0">
      <w:pPr>
        <w:pStyle w:val="ListParagraph"/>
        <w:ind w:left="762"/>
      </w:pPr>
      <w:r w:rsidRPr="002C5B4D">
        <w:rPr>
          <w:noProof/>
        </w:rPr>
        <w:drawing>
          <wp:inline distT="0" distB="0" distL="0" distR="0" wp14:anchorId="3AC7289A" wp14:editId="67F9D896">
            <wp:extent cx="5760720" cy="3600450"/>
            <wp:effectExtent l="0" t="0" r="0" b="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600450"/>
                    </a:xfrm>
                    <a:prstGeom prst="rect">
                      <a:avLst/>
                    </a:prstGeom>
                    <a:noFill/>
                    <a:ln>
                      <a:noFill/>
                    </a:ln>
                  </pic:spPr>
                </pic:pic>
              </a:graphicData>
            </a:graphic>
          </wp:inline>
        </w:drawing>
      </w:r>
    </w:p>
    <w:p w14:paraId="106DA0C0" w14:textId="2D0B99EB" w:rsidR="00A04734" w:rsidRPr="002C5B4D" w:rsidRDefault="00A04734" w:rsidP="00DF7D08">
      <w:pPr>
        <w:pStyle w:val="ListParagraph"/>
        <w:ind w:left="762"/>
      </w:pPr>
    </w:p>
    <w:p w14:paraId="311C9D25" w14:textId="77777777" w:rsidR="00970B30" w:rsidRPr="002C5B4D" w:rsidRDefault="00970B30" w:rsidP="00DF7D08">
      <w:pPr>
        <w:pStyle w:val="ListParagraph"/>
        <w:ind w:left="762"/>
      </w:pPr>
    </w:p>
    <w:p w14:paraId="53DAEA01" w14:textId="77777777" w:rsidR="00DE62E5" w:rsidRPr="002C5B4D" w:rsidRDefault="00A04734" w:rsidP="00DE62E5">
      <w:pPr>
        <w:numPr>
          <w:ilvl w:val="0"/>
          <w:numId w:val="2"/>
        </w:numPr>
        <w:ind w:hanging="762"/>
        <w:rPr>
          <w:b/>
        </w:rPr>
      </w:pPr>
      <w:r w:rsidRPr="002C5B4D">
        <w:rPr>
          <w:b/>
        </w:rPr>
        <w:t xml:space="preserve">[R2] </w:t>
      </w:r>
      <w:r w:rsidR="007F3C88" w:rsidRPr="002C5B4D">
        <w:rPr>
          <w:b/>
        </w:rPr>
        <w:t xml:space="preserve">Describe and explain </w:t>
      </w:r>
      <w:r w:rsidRPr="002C5B4D">
        <w:rPr>
          <w:b/>
        </w:rPr>
        <w:t>what you observe in this figure</w:t>
      </w:r>
      <w:r w:rsidR="00FE2BA0" w:rsidRPr="002C5B4D">
        <w:rPr>
          <w:b/>
        </w:rPr>
        <w:t xml:space="preserve">; link your explanation to your answers </w:t>
      </w:r>
      <w:r w:rsidR="0056342B" w:rsidRPr="002C5B4D">
        <w:rPr>
          <w:b/>
        </w:rPr>
        <w:t>to literals</w:t>
      </w:r>
      <w:r w:rsidRPr="002C5B4D">
        <w:rPr>
          <w:b/>
        </w:rPr>
        <w:t xml:space="preserve"> c and h.</w:t>
      </w:r>
    </w:p>
    <w:p w14:paraId="105015B0" w14:textId="77777777" w:rsidR="00DE62E5" w:rsidRPr="002C5B4D" w:rsidRDefault="00DE62E5" w:rsidP="00DE62E5">
      <w:pPr>
        <w:ind w:left="762"/>
      </w:pPr>
    </w:p>
    <w:p w14:paraId="6B5CB4EF" w14:textId="56CE99DE" w:rsidR="00DE62E5" w:rsidRPr="00851E0E" w:rsidRDefault="0025636D" w:rsidP="00851E0E">
      <w:pPr>
        <w:pStyle w:val="ListParagraph"/>
        <w:ind w:left="1416"/>
        <w:rPr>
          <w:i/>
          <w:iCs/>
        </w:rPr>
      </w:pPr>
      <w:r w:rsidRPr="00851E0E">
        <w:rPr>
          <w:i/>
          <w:iCs/>
        </w:rPr>
        <w:t>Due to the full abatement, there is no destruction in GDP through climate change. Thus, GDP</w:t>
      </w:r>
      <w:r w:rsidR="000772C0" w:rsidRPr="00851E0E">
        <w:rPr>
          <w:i/>
          <w:iCs/>
        </w:rPr>
        <w:t xml:space="preserve"> per capita growth</w:t>
      </w:r>
      <w:r w:rsidRPr="00851E0E">
        <w:rPr>
          <w:i/>
          <w:iCs/>
        </w:rPr>
        <w:t xml:space="preserve"> </w:t>
      </w:r>
      <w:r w:rsidR="000772C0" w:rsidRPr="00851E0E">
        <w:rPr>
          <w:i/>
          <w:iCs/>
        </w:rPr>
        <w:t>converges to its “classical” long-run value of technological progress</w:t>
      </w:r>
      <w:r w:rsidR="00DE7211" w:rsidRPr="00851E0E">
        <w:rPr>
          <w:i/>
          <w:iCs/>
        </w:rPr>
        <w:t>, in our case 2%</w:t>
      </w:r>
      <w:r w:rsidR="000772C0" w:rsidRPr="00851E0E">
        <w:rPr>
          <w:i/>
          <w:iCs/>
        </w:rPr>
        <w:t>, as explained in c).</w:t>
      </w:r>
      <w:r w:rsidR="003F415B" w:rsidRPr="00851E0E">
        <w:rPr>
          <w:i/>
          <w:iCs/>
        </w:rPr>
        <w:t xml:space="preserve"> The GDP per capita growth is the growth rate of output in efficiency units plus technology growth. </w:t>
      </w:r>
      <w:r w:rsidR="00CD4599" w:rsidRPr="00851E0E">
        <w:rPr>
          <w:i/>
          <w:iCs/>
        </w:rPr>
        <w:t>Overtime, capital in efficiency units falls due to depreciation</w:t>
      </w:r>
      <w:r w:rsidR="00CA1456" w:rsidRPr="00851E0E">
        <w:rPr>
          <w:i/>
          <w:iCs/>
        </w:rPr>
        <w:t xml:space="preserve"> and we get closer to the growth rate of output in efficiency units being 0</w:t>
      </w:r>
      <w:r w:rsidR="000772C0" w:rsidRPr="00851E0E">
        <w:rPr>
          <w:i/>
          <w:iCs/>
        </w:rPr>
        <w:t xml:space="preserve"> In h) we showed it mathematically. </w:t>
      </w:r>
    </w:p>
    <w:p w14:paraId="493E01A4" w14:textId="5E963746" w:rsidR="005330AA" w:rsidRPr="002C5B4D" w:rsidRDefault="005330AA" w:rsidP="00DE62E5">
      <w:pPr>
        <w:ind w:left="762"/>
        <w:rPr>
          <w:bCs/>
        </w:rPr>
      </w:pPr>
    </w:p>
    <w:p w14:paraId="1E66A2F6" w14:textId="77777777" w:rsidR="00DE62E5" w:rsidRPr="002C5B4D" w:rsidRDefault="00DE62E5">
      <w:pPr>
        <w:rPr>
          <w:b/>
        </w:rPr>
      </w:pPr>
      <w:r w:rsidRPr="002C5B4D">
        <w:rPr>
          <w:b/>
        </w:rPr>
        <w:br w:type="page"/>
      </w:r>
    </w:p>
    <w:p w14:paraId="78740314" w14:textId="43D35B69" w:rsidR="007F3C88" w:rsidRPr="002C5B4D" w:rsidRDefault="007F3C88" w:rsidP="007F3C88">
      <w:pPr>
        <w:rPr>
          <w:b/>
        </w:rPr>
      </w:pPr>
      <w:r w:rsidRPr="002C5B4D">
        <w:rPr>
          <w:b/>
        </w:rPr>
        <w:lastRenderedPageBreak/>
        <w:t xml:space="preserve">Simulation 3 – Incremental abatement </w:t>
      </w:r>
      <w:r w:rsidRPr="002C5B4D">
        <w:rPr>
          <w:b/>
        </w:rPr>
        <w:tab/>
      </w:r>
      <w:r w:rsidRPr="002C5B4D">
        <w:rPr>
          <w:b/>
        </w:rPr>
        <w:tab/>
      </w:r>
      <w:r w:rsidRPr="002C5B4D">
        <w:rPr>
          <w:b/>
        </w:rPr>
        <w:tab/>
      </w:r>
      <w:r w:rsidRPr="002C5B4D">
        <w:rPr>
          <w:b/>
        </w:rPr>
        <w:tab/>
      </w:r>
    </w:p>
    <w:p w14:paraId="15A70413" w14:textId="77777777" w:rsidR="007F3C88" w:rsidRPr="002C5B4D" w:rsidRDefault="007F3C88" w:rsidP="007F3C88">
      <w:pPr>
        <w:rPr>
          <w:b/>
        </w:rPr>
      </w:pPr>
    </w:p>
    <w:p w14:paraId="43541B0D" w14:textId="43CD17EF" w:rsidR="007F3C88" w:rsidRPr="002C5B4D" w:rsidRDefault="007F3C88" w:rsidP="007F3C88">
      <w:pPr>
        <w:rPr>
          <w:bCs/>
          <w:i/>
          <w:iCs/>
        </w:rPr>
      </w:pPr>
      <w:r w:rsidRPr="002C5B4D">
        <w:rPr>
          <w:bCs/>
          <w:i/>
          <w:iCs/>
        </w:rPr>
        <w:t>[Perform this simulation using the sheet labeled sim3]</w:t>
      </w:r>
    </w:p>
    <w:p w14:paraId="0C9EACE0" w14:textId="77777777" w:rsidR="007F3C88" w:rsidRPr="002C5B4D" w:rsidRDefault="007F3C88" w:rsidP="007F3C88"/>
    <w:p w14:paraId="0ED8CF82" w14:textId="296EFEFB" w:rsidR="008E1005" w:rsidRPr="002C5B4D" w:rsidRDefault="007F3C88" w:rsidP="008E1005">
      <w:r w:rsidRPr="002C5B4D">
        <w:t xml:space="preserve">According to equation (7), if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is equal to </w:t>
      </w:r>
      <m:oMath>
        <m:r>
          <w:rPr>
            <w:rFonts w:ascii="Cambria Math" w:hAnsi="Cambria Math"/>
          </w:rPr>
          <m:t>ω</m:t>
        </m:r>
      </m:oMath>
      <w:r w:rsidRPr="002C5B4D">
        <w:t xml:space="preserve"> emissions are fully</w:t>
      </w:r>
      <w:r w:rsidR="00736E08" w:rsidRPr="002C5B4D">
        <w:t xml:space="preserve"> abated</w:t>
      </w:r>
      <w:r w:rsidRPr="002C5B4D">
        <w:t xml:space="preserve">. In this simulation we assume that the economy starts from a low level of abatement effort. This effort is gradually </w:t>
      </w:r>
      <w:r w:rsidR="008E1005" w:rsidRPr="002C5B4D">
        <w:t xml:space="preserve">increasing over time. </w:t>
      </w:r>
      <w:r w:rsidR="002D59C5" w:rsidRPr="002C5B4D">
        <w:t>F</w:t>
      </w:r>
      <w:r w:rsidR="00510A79" w:rsidRPr="002C5B4D">
        <w:t xml:space="preserve">or any year </w:t>
      </w:r>
      <m:oMath>
        <m:r>
          <w:rPr>
            <w:rFonts w:ascii="Cambria Math" w:hAnsi="Cambria Math"/>
          </w:rPr>
          <m:t>t</m:t>
        </m:r>
      </m:oMath>
      <w:r w:rsidR="008E1005" w:rsidRPr="002C5B4D">
        <w:t xml:space="preserve"> </w:t>
      </w:r>
      <w:r w:rsidR="00510A79" w:rsidRPr="002C5B4D">
        <w:t xml:space="preserve">between </w:t>
      </w:r>
      <w:r w:rsidR="008E1005" w:rsidRPr="002C5B4D">
        <w:t>2020 and 2100 the abatement effort is governed by the following equation</w:t>
      </w:r>
    </w:p>
    <w:p w14:paraId="666F075C" w14:textId="4C7A2FFC" w:rsidR="00EE2437" w:rsidRPr="002C5B4D" w:rsidRDefault="00EE2437" w:rsidP="008E1005"/>
    <w:p w14:paraId="068FAF0B" w14:textId="5145B3CE" w:rsidR="00EE2437" w:rsidRPr="002C5B4D" w:rsidRDefault="009425C2" w:rsidP="008E1005">
      <m:oMath>
        <m:sSub>
          <m:sSubPr>
            <m:ctrlPr>
              <w:rPr>
                <w:rFonts w:ascii="Cambria Math" w:hAnsi="Cambria Math"/>
                <w:i/>
              </w:rPr>
            </m:ctrlPr>
          </m:sSubPr>
          <m:e>
            <m:r>
              <w:rPr>
                <w:rFonts w:ascii="Cambria Math" w:hAnsi="Cambria Math"/>
              </w:rPr>
              <m:t>s</m:t>
            </m:r>
          </m:e>
          <m:sub>
            <m:r>
              <w:rPr>
                <w:rFonts w:ascii="Cambria Math" w:hAnsi="Cambria Math"/>
              </w:rPr>
              <m:t>m</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ω</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η</m:t>
                </m:r>
                <m:d>
                  <m:dPr>
                    <m:ctrlPr>
                      <w:rPr>
                        <w:rFonts w:ascii="Cambria Math" w:hAnsi="Cambria Math"/>
                        <w:i/>
                      </w:rPr>
                    </m:ctrlPr>
                  </m:dPr>
                  <m:e>
                    <m:r>
                      <w:rPr>
                        <w:rFonts w:ascii="Cambria Math" w:hAnsi="Cambria Math"/>
                      </w:rPr>
                      <m:t>2020-t</m:t>
                    </m:r>
                  </m:e>
                </m:d>
              </m:sup>
            </m:sSup>
          </m:den>
        </m:f>
      </m:oMath>
      <w:r w:rsidR="006E2A29" w:rsidRPr="002C5B4D">
        <w:t xml:space="preserve"> </w:t>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r>
      <w:r w:rsidR="006E2A29" w:rsidRPr="002C5B4D">
        <w:tab/>
        <w:t>(11)</w:t>
      </w:r>
    </w:p>
    <w:p w14:paraId="617306E8" w14:textId="77777777" w:rsidR="006E2A29" w:rsidRPr="002C5B4D" w:rsidRDefault="006E2A29" w:rsidP="008E1005"/>
    <w:p w14:paraId="7A0FC391" w14:textId="4C8C6D5F" w:rsidR="006E2A29" w:rsidRPr="002C5B4D" w:rsidRDefault="006E2A29" w:rsidP="008E1005">
      <w:r w:rsidRPr="002C5B4D">
        <w:t xml:space="preserve">with </w:t>
      </w:r>
      <m:oMath>
        <m:r>
          <w:rPr>
            <w:rFonts w:ascii="Cambria Math" w:hAnsi="Cambria Math"/>
          </w:rPr>
          <m:t>ω&gt;0</m:t>
        </m:r>
      </m:oMath>
      <w:r w:rsidRPr="002C5B4D">
        <w:t xml:space="preserve"> and </w:t>
      </w:r>
      <m:oMath>
        <m:r>
          <w:rPr>
            <w:rFonts w:ascii="Cambria Math" w:hAnsi="Cambria Math"/>
          </w:rPr>
          <m:t xml:space="preserve">η&gt;0 </m:t>
        </m:r>
      </m:oMath>
      <w:r w:rsidRPr="002C5B4D">
        <w:t xml:space="preserve"> (values provided in the excel file)</w:t>
      </w:r>
    </w:p>
    <w:p w14:paraId="020AF277" w14:textId="66EEF6F6" w:rsidR="006E2A29" w:rsidRPr="002C5B4D" w:rsidRDefault="006E2A29" w:rsidP="006E2A29">
      <w:pPr>
        <w:numPr>
          <w:ilvl w:val="0"/>
          <w:numId w:val="2"/>
        </w:numPr>
        <w:ind w:hanging="762"/>
        <w:jc w:val="both"/>
        <w:rPr>
          <w:b/>
          <w:bCs/>
        </w:rPr>
      </w:pPr>
      <w:r w:rsidRPr="002C5B4D">
        <w:rPr>
          <w:b/>
          <w:bCs/>
        </w:rPr>
        <w:t>[R2] Use equation (1</w:t>
      </w:r>
      <w:r w:rsidR="00C5071E" w:rsidRPr="002C5B4D">
        <w:rPr>
          <w:b/>
          <w:bCs/>
        </w:rPr>
        <w:t>1</w:t>
      </w:r>
      <w:r w:rsidRPr="002C5B4D">
        <w:rPr>
          <w:b/>
          <w:bCs/>
        </w:rPr>
        <w:t>) to show that</w:t>
      </w:r>
    </w:p>
    <w:p w14:paraId="79D6A78B" w14:textId="7EA40F4F" w:rsidR="006E2A29" w:rsidRPr="002C5B4D" w:rsidRDefault="006E2A29" w:rsidP="006E2A29">
      <w:pPr>
        <w:numPr>
          <w:ilvl w:val="1"/>
          <w:numId w:val="2"/>
        </w:numPr>
        <w:jc w:val="both"/>
        <w:rPr>
          <w:b/>
          <w:bCs/>
        </w:rPr>
      </w:pPr>
      <w:r w:rsidRPr="002C5B4D">
        <w:rPr>
          <w:b/>
          <w:bCs/>
        </w:rPr>
        <w:t>The abatement effort is increasing over time</w:t>
      </w:r>
    </w:p>
    <w:p w14:paraId="759CEA5D" w14:textId="20F14599" w:rsidR="00DE62E5" w:rsidRPr="002C5B4D" w:rsidRDefault="006E2A29" w:rsidP="00DE62E5">
      <w:pPr>
        <w:numPr>
          <w:ilvl w:val="1"/>
          <w:numId w:val="2"/>
        </w:numPr>
        <w:jc w:val="both"/>
        <w:rPr>
          <w:b/>
          <w:bCs/>
        </w:rPr>
      </w:pPr>
      <w:r w:rsidRPr="002C5B4D">
        <w:rPr>
          <w:b/>
          <w:bCs/>
        </w:rPr>
        <w:t>In the long run the economy approaches to full abatement</w:t>
      </w:r>
    </w:p>
    <w:p w14:paraId="1FD7F2E4" w14:textId="77777777" w:rsidR="00DE62E5" w:rsidRPr="00851E0E" w:rsidRDefault="00DE62E5" w:rsidP="00851E0E">
      <w:pPr>
        <w:ind w:left="1122"/>
        <w:rPr>
          <w:i/>
          <w:iCs/>
        </w:rPr>
      </w:pPr>
    </w:p>
    <w:p w14:paraId="3A8DC71B" w14:textId="005F500E" w:rsidR="00DE62E5" w:rsidRPr="00851E0E" w:rsidRDefault="00CA1456" w:rsidP="00851E0E">
      <w:pPr>
        <w:pStyle w:val="ListParagraph"/>
        <w:ind w:left="1122"/>
        <w:rPr>
          <w:i/>
          <w:iCs/>
        </w:rPr>
      </w:pPr>
      <w:r w:rsidRPr="00851E0E">
        <w:rPr>
          <w:i/>
          <w:iCs/>
        </w:rPr>
        <w:t xml:space="preserve">For the first statement we check whether the derivative of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(t)</m:t>
        </m:r>
      </m:oMath>
      <w:r w:rsidRPr="00851E0E">
        <w:rPr>
          <w:i/>
          <w:iCs/>
        </w:rPr>
        <w:t xml:space="preserve"> towards time is positive:</w:t>
      </w:r>
    </w:p>
    <w:p w14:paraId="793AA2CC" w14:textId="4C9DC593" w:rsidR="00CA1456" w:rsidRPr="00851E0E" w:rsidRDefault="009425C2" w:rsidP="00851E0E">
      <w:pPr>
        <w:pStyle w:val="ListParagraph"/>
        <w:ind w:left="1122"/>
        <w:rPr>
          <w:i/>
          <w:iCs/>
        </w:rPr>
      </w:pPr>
      <m:oMathPara>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s</m:t>
                  </m:r>
                </m:e>
                <m:sub>
                  <m:r>
                    <w:rPr>
                      <w:rFonts w:ascii="Cambria Math" w:hAnsi="Cambria Math"/>
                    </w:rPr>
                    <m:t>m</m:t>
                  </m:r>
                </m:sub>
              </m:sSub>
              <m:d>
                <m:dPr>
                  <m:ctrlPr>
                    <w:rPr>
                      <w:rFonts w:ascii="Cambria Math" w:hAnsi="Cambria Math"/>
                      <w:i/>
                      <w:iCs/>
                    </w:rPr>
                  </m:ctrlPr>
                </m:dPr>
                <m:e>
                  <m:r>
                    <w:rPr>
                      <w:rFonts w:ascii="Cambria Math" w:hAnsi="Cambria Math"/>
                    </w:rPr>
                    <m:t>t</m:t>
                  </m:r>
                </m:e>
              </m:d>
            </m:e>
          </m:acc>
          <m:r>
            <w:rPr>
              <w:rFonts w:ascii="Cambria Math" w:hAnsi="Cambria Math"/>
            </w:rPr>
            <m:t>=-ω</m:t>
          </m:r>
          <m:sSup>
            <m:sSupPr>
              <m:ctrlPr>
                <w:rPr>
                  <w:rFonts w:ascii="Cambria Math" w:hAnsi="Cambria Math"/>
                  <w:i/>
                  <w:iCs/>
                </w:rPr>
              </m:ctrlPr>
            </m:sSupPr>
            <m:e>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e>
            <m:sup>
              <m:r>
                <w:rPr>
                  <w:rFonts w:ascii="Cambria Math" w:hAnsi="Cambria Math"/>
                </w:rPr>
                <m:t>-2</m:t>
              </m:r>
            </m:sup>
          </m:sSup>
          <m:r>
            <w:rPr>
              <w:rFonts w:ascii="Cambria Math" w:hAnsi="Cambria Math"/>
            </w:rPr>
            <m:t>*</m:t>
          </m:r>
          <m:d>
            <m:dPr>
              <m:ctrlPr>
                <w:rPr>
                  <w:rFonts w:ascii="Cambria Math" w:hAnsi="Cambria Math"/>
                  <w:i/>
                  <w:iCs/>
                </w:rPr>
              </m:ctrlPr>
            </m:dPr>
            <m:e>
              <m:r>
                <w:rPr>
                  <w:rFonts w:ascii="Cambria Math" w:hAnsi="Cambria Math"/>
                </w:rPr>
                <m:t>-η</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r>
            <w:rPr>
              <w:rFonts w:ascii="Cambria Math" w:hAnsi="Cambria Math"/>
            </w:rPr>
            <m:t>=</m:t>
          </m:r>
          <w:commentRangeStart w:id="1"/>
          <m:f>
            <m:fPr>
              <m:ctrlPr>
                <w:rPr>
                  <w:rFonts w:ascii="Cambria Math" w:hAnsi="Cambria Math"/>
                  <w:i/>
                  <w:iCs/>
                </w:rPr>
              </m:ctrlPr>
            </m:fPr>
            <m:num>
              <m:r>
                <w:rPr>
                  <w:rFonts w:ascii="Cambria Math" w:hAnsi="Cambria Math"/>
                </w:rPr>
                <m:t>ωη</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num>
            <m:den>
              <m:sSup>
                <m:sSupPr>
                  <m:ctrlPr>
                    <w:rPr>
                      <w:rFonts w:ascii="Cambria Math" w:hAnsi="Cambria Math"/>
                      <w:i/>
                      <w:iCs/>
                    </w:rPr>
                  </m:ctrlPr>
                </m:sSupPr>
                <m:e>
                  <m:d>
                    <m:dPr>
                      <m:ctrlPr>
                        <w:rPr>
                          <w:rFonts w:ascii="Cambria Math" w:hAnsi="Cambria Math"/>
                          <w:i/>
                          <w:iCs/>
                        </w:rPr>
                      </m:ctrlPr>
                    </m:dPr>
                    <m:e>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e>
                  </m:d>
                </m:e>
                <m:sup>
                  <m:r>
                    <w:rPr>
                      <w:rFonts w:ascii="Cambria Math" w:hAnsi="Cambria Math"/>
                    </w:rPr>
                    <m:t>2</m:t>
                  </m:r>
                </m:sup>
              </m:sSup>
            </m:den>
          </m:f>
          <w:commentRangeEnd w:id="1"/>
          <m:r>
            <w:rPr>
              <w:rStyle w:val="CommentReference"/>
              <w:i/>
              <w:iCs/>
            </w:rPr>
            <w:commentReference w:id="1"/>
          </m:r>
          <m:r>
            <w:rPr>
              <w:rFonts w:ascii="Cambria Math" w:hAnsi="Cambria Math"/>
            </w:rPr>
            <m:t>&gt;0</m:t>
          </m:r>
        </m:oMath>
      </m:oMathPara>
    </w:p>
    <w:p w14:paraId="65B4C951" w14:textId="739CC94E" w:rsidR="00F5526C" w:rsidRPr="00851E0E" w:rsidRDefault="006328DC" w:rsidP="00851E0E">
      <w:pPr>
        <w:pStyle w:val="ListParagraph"/>
        <w:ind w:left="1122"/>
        <w:rPr>
          <w:i/>
          <w:iCs/>
        </w:rPr>
      </w:pPr>
      <w:r w:rsidRPr="00851E0E">
        <w:rPr>
          <w:i/>
          <w:iCs/>
        </w:rPr>
        <w:t xml:space="preserve">For the second statement we check what </w:t>
      </w:r>
      <m:oMath>
        <m:sSub>
          <m:sSubPr>
            <m:ctrlPr>
              <w:rPr>
                <w:rFonts w:ascii="Cambria Math" w:hAnsi="Cambria Math"/>
                <w:i/>
                <w:iCs/>
              </w:rPr>
            </m:ctrlPr>
          </m:sSubPr>
          <m:e>
            <m:r>
              <w:rPr>
                <w:rFonts w:ascii="Cambria Math" w:hAnsi="Cambria Math"/>
              </w:rPr>
              <m:t>s</m:t>
            </m:r>
          </m:e>
          <m:sub>
            <m:r>
              <w:rPr>
                <w:rFonts w:ascii="Cambria Math" w:hAnsi="Cambria Math"/>
              </w:rPr>
              <m:t>m</m:t>
            </m:r>
          </m:sub>
        </m:sSub>
        <m:r>
          <w:rPr>
            <w:rFonts w:ascii="Cambria Math" w:hAnsi="Cambria Math"/>
          </w:rPr>
          <m:t>(t)</m:t>
        </m:r>
      </m:oMath>
      <w:r w:rsidRPr="00851E0E">
        <w:rPr>
          <w:i/>
          <w:iCs/>
        </w:rPr>
        <w:t xml:space="preserve"> converges to if t goes to infinity:</w:t>
      </w:r>
    </w:p>
    <w:p w14:paraId="19091448" w14:textId="0C11462F" w:rsidR="006328DC" w:rsidRPr="00851E0E" w:rsidRDefault="009425C2" w:rsidP="00851E0E">
      <w:pPr>
        <w:pStyle w:val="ListParagraph"/>
        <w:ind w:left="1122"/>
        <w:rPr>
          <w:i/>
          <w:iCs/>
        </w:rPr>
      </w:pPr>
      <m:oMathPara>
        <m:oMath>
          <m:func>
            <m:funcPr>
              <m:ctrlPr>
                <w:rPr>
                  <w:rFonts w:ascii="Cambria Math" w:hAnsi="Cambria Math"/>
                  <w:i/>
                  <w:iCs/>
                </w:rPr>
              </m:ctrlPr>
            </m:funcPr>
            <m:fName>
              <m:limLow>
                <m:limLowPr>
                  <m:ctrlPr>
                    <w:rPr>
                      <w:rFonts w:ascii="Cambria Math" w:hAnsi="Cambria Math"/>
                      <w:i/>
                      <w:iCs/>
                    </w:rPr>
                  </m:ctrlPr>
                </m:limLowPr>
                <m:e>
                  <m:r>
                    <w:rPr>
                      <w:rFonts w:ascii="Cambria Math" w:hAnsi="Cambria Math"/>
                    </w:rPr>
                    <m:t>lim</m:t>
                  </m:r>
                </m:e>
                <m:lim>
                  <m:r>
                    <w:rPr>
                      <w:rFonts w:ascii="Cambria Math" w:hAnsi="Cambria Math"/>
                    </w:rPr>
                    <m:t>t→∞</m:t>
                  </m:r>
                </m:lim>
              </m:limLow>
            </m:fName>
            <m:e>
              <m:f>
                <m:fPr>
                  <m:ctrlPr>
                    <w:rPr>
                      <w:rFonts w:ascii="Cambria Math" w:hAnsi="Cambria Math"/>
                      <w:i/>
                      <w:iCs/>
                    </w:rPr>
                  </m:ctrlPr>
                </m:fPr>
                <m:num>
                  <m:r>
                    <w:rPr>
                      <w:rFonts w:ascii="Cambria Math" w:hAnsi="Cambria Math"/>
                    </w:rPr>
                    <m:t>ω</m:t>
                  </m:r>
                </m:num>
                <m:den>
                  <m:r>
                    <w:rPr>
                      <w:rFonts w:ascii="Cambria Math" w:hAnsi="Cambria Math"/>
                    </w:rPr>
                    <m:t>1+</m:t>
                  </m:r>
                  <m:sSup>
                    <m:sSupPr>
                      <m:ctrlPr>
                        <w:rPr>
                          <w:rFonts w:ascii="Cambria Math" w:hAnsi="Cambria Math"/>
                          <w:i/>
                          <w:iCs/>
                        </w:rPr>
                      </m:ctrlPr>
                    </m:sSupPr>
                    <m:e>
                      <m:r>
                        <w:rPr>
                          <w:rFonts w:ascii="Cambria Math" w:hAnsi="Cambria Math"/>
                        </w:rPr>
                        <m:t>e</m:t>
                      </m:r>
                    </m:e>
                    <m:sup>
                      <m:r>
                        <w:rPr>
                          <w:rFonts w:ascii="Cambria Math" w:hAnsi="Cambria Math"/>
                        </w:rPr>
                        <m:t>η</m:t>
                      </m:r>
                      <m:d>
                        <m:dPr>
                          <m:ctrlPr>
                            <w:rPr>
                              <w:rFonts w:ascii="Cambria Math" w:hAnsi="Cambria Math"/>
                              <w:i/>
                              <w:iCs/>
                            </w:rPr>
                          </m:ctrlPr>
                        </m:dPr>
                        <m:e>
                          <m:r>
                            <w:rPr>
                              <w:rFonts w:ascii="Cambria Math" w:hAnsi="Cambria Math"/>
                            </w:rPr>
                            <m:t>2020-t</m:t>
                          </m:r>
                        </m:e>
                      </m:d>
                    </m:sup>
                  </m:sSup>
                </m:den>
              </m:f>
              <m:r>
                <w:rPr>
                  <w:rFonts w:ascii="Cambria Math" w:hAnsi="Cambria Math"/>
                </w:rPr>
                <m:t>=</m:t>
              </m:r>
              <m:limLow>
                <m:limLowPr>
                  <m:ctrlPr>
                    <w:rPr>
                      <w:rFonts w:ascii="Cambria Math" w:hAnsi="Cambria Math"/>
                      <w:i/>
                      <w:iCs/>
                    </w:rPr>
                  </m:ctrlPr>
                </m:limLowPr>
                <m:e>
                  <m:r>
                    <w:rPr>
                      <w:rFonts w:ascii="Cambria Math" w:hAnsi="Cambria Math"/>
                    </w:rPr>
                    <m:t>lim</m:t>
                  </m:r>
                </m:e>
                <m:lim>
                  <m:r>
                    <w:rPr>
                      <w:rFonts w:ascii="Cambria Math" w:hAnsi="Cambria Math"/>
                    </w:rPr>
                    <m:t>t→∞</m:t>
                  </m:r>
                </m:lim>
              </m:limLow>
              <m:f>
                <m:fPr>
                  <m:ctrlPr>
                    <w:rPr>
                      <w:rFonts w:ascii="Cambria Math" w:hAnsi="Cambria Math"/>
                      <w:i/>
                      <w:iCs/>
                    </w:rPr>
                  </m:ctrlPr>
                </m:fPr>
                <m:num>
                  <m:r>
                    <w:rPr>
                      <w:rFonts w:ascii="Cambria Math" w:hAnsi="Cambria Math"/>
                    </w:rPr>
                    <m:t>ω</m:t>
                  </m:r>
                </m:num>
                <m:den>
                  <m:r>
                    <w:rPr>
                      <w:rFonts w:ascii="Cambria Math" w:hAnsi="Cambria Math"/>
                    </w:rPr>
                    <m:t xml:space="preserve">1+ </m:t>
                  </m:r>
                  <m:sSup>
                    <m:sSupPr>
                      <m:ctrlPr>
                        <w:rPr>
                          <w:rFonts w:ascii="Cambria Math" w:hAnsi="Cambria Math"/>
                          <w:i/>
                          <w:iCs/>
                        </w:rPr>
                      </m:ctrlPr>
                    </m:sSupPr>
                    <m:e>
                      <m:r>
                        <w:rPr>
                          <w:rFonts w:ascii="Cambria Math" w:hAnsi="Cambria Math"/>
                        </w:rPr>
                        <m:t>e</m:t>
                      </m:r>
                    </m:e>
                    <m:sup>
                      <m:r>
                        <w:rPr>
                          <w:rFonts w:ascii="Cambria Math" w:hAnsi="Cambria Math"/>
                        </w:rPr>
                        <m:t>η*(-∞)</m:t>
                      </m:r>
                    </m:sup>
                  </m:sSup>
                </m:den>
              </m:f>
              <m:r>
                <w:rPr>
                  <w:rFonts w:ascii="Cambria Math" w:hAnsi="Cambria Math"/>
                </w:rPr>
                <m:t>=</m:t>
              </m:r>
              <m:limLow>
                <m:limLowPr>
                  <m:ctrlPr>
                    <w:rPr>
                      <w:rFonts w:ascii="Cambria Math" w:hAnsi="Cambria Math"/>
                      <w:i/>
                      <w:iCs/>
                    </w:rPr>
                  </m:ctrlPr>
                </m:limLowPr>
                <m:e>
                  <m:r>
                    <w:rPr>
                      <w:rFonts w:ascii="Cambria Math" w:hAnsi="Cambria Math"/>
                    </w:rPr>
                    <m:t>lim</m:t>
                  </m:r>
                </m:e>
                <m:lim>
                  <m:r>
                    <w:rPr>
                      <w:rFonts w:ascii="Cambria Math" w:hAnsi="Cambria Math"/>
                    </w:rPr>
                    <m:t>t→∞</m:t>
                  </m:r>
                </m:lim>
              </m:limLow>
              <m:f>
                <m:fPr>
                  <m:ctrlPr>
                    <w:rPr>
                      <w:rFonts w:ascii="Cambria Math" w:hAnsi="Cambria Math"/>
                      <w:i/>
                      <w:iCs/>
                    </w:rPr>
                  </m:ctrlPr>
                </m:fPr>
                <m:num>
                  <m:r>
                    <w:rPr>
                      <w:rFonts w:ascii="Cambria Math" w:hAnsi="Cambria Math"/>
                    </w:rPr>
                    <m:t>ω</m:t>
                  </m:r>
                </m:num>
                <m:den>
                  <m:r>
                    <w:rPr>
                      <w:rFonts w:ascii="Cambria Math" w:hAnsi="Cambria Math"/>
                    </w:rPr>
                    <m:t>1+ 0</m:t>
                  </m:r>
                </m:den>
              </m:f>
              <m:r>
                <w:rPr>
                  <w:rFonts w:ascii="Cambria Math" w:hAnsi="Cambria Math"/>
                </w:rPr>
                <m:t>=</m:t>
              </m:r>
              <m:f>
                <m:fPr>
                  <m:ctrlPr>
                    <w:rPr>
                      <w:rFonts w:ascii="Cambria Math" w:hAnsi="Cambria Math"/>
                      <w:i/>
                      <w:iCs/>
                    </w:rPr>
                  </m:ctrlPr>
                </m:fPr>
                <m:num>
                  <m:r>
                    <w:rPr>
                      <w:rFonts w:ascii="Cambria Math" w:hAnsi="Cambria Math"/>
                    </w:rPr>
                    <m:t>ω</m:t>
                  </m:r>
                </m:num>
                <m:den>
                  <m:r>
                    <w:rPr>
                      <w:rFonts w:ascii="Cambria Math" w:hAnsi="Cambria Math"/>
                    </w:rPr>
                    <m:t>1</m:t>
                  </m:r>
                </m:den>
              </m:f>
            </m:e>
          </m:func>
          <m:r>
            <w:rPr>
              <w:rFonts w:ascii="Cambria Math" w:hAnsi="Cambria Math"/>
            </w:rPr>
            <m:t>=ω</m:t>
          </m:r>
        </m:oMath>
      </m:oMathPara>
    </w:p>
    <w:p w14:paraId="75219054" w14:textId="77777777" w:rsidR="00510A79" w:rsidRPr="002C5B4D" w:rsidRDefault="00510A79" w:rsidP="008E1005"/>
    <w:p w14:paraId="6282980A" w14:textId="26D009CE" w:rsidR="00604AB4" w:rsidRPr="002C5B4D" w:rsidRDefault="00604AB4" w:rsidP="00604AB4">
      <w:pPr>
        <w:pStyle w:val="ListParagraph"/>
        <w:numPr>
          <w:ilvl w:val="0"/>
          <w:numId w:val="15"/>
        </w:numPr>
      </w:pPr>
      <w:r w:rsidRPr="002C5B4D">
        <w:t xml:space="preserve">Complete the series of </w:t>
      </w:r>
      <m:oMath>
        <m:sSub>
          <m:sSubPr>
            <m:ctrlPr>
              <w:rPr>
                <w:rFonts w:ascii="Cambria Math" w:hAnsi="Cambria Math"/>
                <w:i/>
              </w:rPr>
            </m:ctrlPr>
          </m:sSubPr>
          <m:e>
            <m:r>
              <w:rPr>
                <w:rFonts w:ascii="Cambria Math" w:hAnsi="Cambria Math"/>
              </w:rPr>
              <m:t>s</m:t>
            </m:r>
          </m:e>
          <m:sub>
            <m:r>
              <w:rPr>
                <w:rFonts w:ascii="Cambria Math" w:hAnsi="Cambria Math"/>
              </w:rPr>
              <m:t>m</m:t>
            </m:r>
          </m:sub>
        </m:sSub>
      </m:oMath>
      <w:r w:rsidRPr="002C5B4D">
        <w:t xml:space="preserve"> according to equation (1</w:t>
      </w:r>
      <w:r w:rsidR="00C5071E" w:rsidRPr="002C5B4D">
        <w:t>1</w:t>
      </w:r>
      <w:r w:rsidRPr="002C5B4D">
        <w:t>) (</w:t>
      </w:r>
      <w:r w:rsidRPr="002C5B4D">
        <w:rPr>
          <w:i/>
          <w:iCs/>
        </w:rPr>
        <w:t>column G</w:t>
      </w:r>
      <w:r w:rsidRPr="002C5B4D">
        <w:t>).</w:t>
      </w:r>
    </w:p>
    <w:p w14:paraId="470FB271" w14:textId="77777777" w:rsidR="00604AB4" w:rsidRPr="002C5B4D" w:rsidRDefault="00604AB4" w:rsidP="00604AB4">
      <w:pPr>
        <w:pStyle w:val="ListParagraph"/>
      </w:pPr>
    </w:p>
    <w:p w14:paraId="44E43899" w14:textId="77777777" w:rsidR="00A74898" w:rsidRPr="002C5B4D" w:rsidRDefault="00A74898" w:rsidP="00A74898">
      <w:pPr>
        <w:pStyle w:val="ListParagraph"/>
        <w:numPr>
          <w:ilvl w:val="1"/>
          <w:numId w:val="15"/>
        </w:numPr>
        <w:jc w:val="both"/>
      </w:pPr>
      <w:r w:rsidRPr="002C5B4D">
        <w:t>Apply the same procedure used in Simulation 1 (Steps 1-5) to complete the series for all the remaining endogenous variables (</w:t>
      </w:r>
      <m:oMath>
        <m:r>
          <w:rPr>
            <w:rFonts w:ascii="Cambria Math" w:hAnsi="Cambria Math"/>
          </w:rPr>
          <m:t>Z,  m,  T,  D,  y,  c,  K,  M</m:t>
        </m:r>
      </m:oMath>
      <w:r w:rsidRPr="002C5B4D">
        <w:t>) up to 2100.</w:t>
      </w:r>
    </w:p>
    <w:p w14:paraId="4E245EFD" w14:textId="77777777" w:rsidR="000B276B" w:rsidRPr="002C5B4D" w:rsidRDefault="000B276B" w:rsidP="000B276B">
      <w:pPr>
        <w:ind w:left="762"/>
        <w:jc w:val="both"/>
      </w:pPr>
    </w:p>
    <w:p w14:paraId="7D2DC895" w14:textId="77777777" w:rsidR="008312AC" w:rsidRPr="002C5B4D" w:rsidRDefault="008312AC" w:rsidP="00D049E9">
      <w:pPr>
        <w:jc w:val="both"/>
      </w:pPr>
    </w:p>
    <w:p w14:paraId="6FA594B4" w14:textId="5DCF1B01" w:rsidR="00007FA1" w:rsidRPr="002C5B4D" w:rsidRDefault="00007FA1" w:rsidP="00007FA1">
      <w:pPr>
        <w:pStyle w:val="ListParagraph"/>
        <w:ind w:left="762"/>
      </w:pPr>
    </w:p>
    <w:p w14:paraId="599763C0" w14:textId="563E5400" w:rsidR="00132CC8" w:rsidRPr="002C5B4D" w:rsidRDefault="00132CC8" w:rsidP="006F30FE">
      <w:pPr>
        <w:rPr>
          <w:b/>
        </w:rPr>
      </w:pPr>
    </w:p>
    <w:p w14:paraId="3F0BA64C" w14:textId="77777777" w:rsidR="00F83A7F" w:rsidRPr="002C5B4D" w:rsidRDefault="00F83A7F">
      <w:pPr>
        <w:rPr>
          <w:b/>
        </w:rPr>
      </w:pPr>
      <w:r w:rsidRPr="002C5B4D">
        <w:rPr>
          <w:b/>
        </w:rPr>
        <w:br w:type="page"/>
      </w:r>
    </w:p>
    <w:p w14:paraId="6406E0E7" w14:textId="37E400CE" w:rsidR="00F83A7F" w:rsidRPr="002C5B4D" w:rsidRDefault="00F17449" w:rsidP="00F83A7F">
      <w:pPr>
        <w:rPr>
          <w:b/>
        </w:rPr>
      </w:pPr>
      <w:r w:rsidRPr="002C5B4D">
        <w:rPr>
          <w:b/>
        </w:rPr>
        <w:lastRenderedPageBreak/>
        <w:t>Evaluation of</w:t>
      </w:r>
      <w:r w:rsidR="00F83A7F" w:rsidRPr="002C5B4D">
        <w:rPr>
          <w:b/>
        </w:rPr>
        <w:t xml:space="preserve"> </w:t>
      </w:r>
      <w:r w:rsidRPr="002C5B4D">
        <w:rPr>
          <w:b/>
        </w:rPr>
        <w:t>results</w:t>
      </w:r>
    </w:p>
    <w:p w14:paraId="76EEF833" w14:textId="77777777" w:rsidR="00F83A7F" w:rsidRPr="002C5B4D" w:rsidRDefault="00F83A7F" w:rsidP="00F83A7F">
      <w:pPr>
        <w:rPr>
          <w:b/>
        </w:rPr>
      </w:pPr>
    </w:p>
    <w:p w14:paraId="48B4A726" w14:textId="6A677047" w:rsidR="00F83A7F" w:rsidRPr="002C5B4D" w:rsidRDefault="00F83A7F" w:rsidP="00F83A7F">
      <w:pPr>
        <w:rPr>
          <w:bCs/>
          <w:i/>
          <w:iCs/>
        </w:rPr>
      </w:pPr>
      <w:r w:rsidRPr="002C5B4D">
        <w:rPr>
          <w:bCs/>
          <w:i/>
          <w:iCs/>
        </w:rPr>
        <w:t>[Perform the</w:t>
      </w:r>
      <w:r w:rsidR="004658E0" w:rsidRPr="002C5B4D">
        <w:rPr>
          <w:bCs/>
          <w:i/>
          <w:iCs/>
        </w:rPr>
        <w:t xml:space="preserve"> following</w:t>
      </w:r>
      <w:r w:rsidRPr="002C5B4D">
        <w:rPr>
          <w:bCs/>
          <w:i/>
          <w:iCs/>
        </w:rPr>
        <w:t xml:space="preserve"> exercises </w:t>
      </w:r>
      <w:r w:rsidR="004658E0" w:rsidRPr="002C5B4D">
        <w:rPr>
          <w:bCs/>
          <w:i/>
          <w:iCs/>
        </w:rPr>
        <w:t>in</w:t>
      </w:r>
      <w:r w:rsidRPr="002C5B4D">
        <w:rPr>
          <w:bCs/>
          <w:i/>
          <w:iCs/>
        </w:rPr>
        <w:t xml:space="preserve"> the sheet labeled </w:t>
      </w:r>
      <w:r w:rsidR="004658E0" w:rsidRPr="002C5B4D">
        <w:rPr>
          <w:bCs/>
          <w:i/>
          <w:iCs/>
        </w:rPr>
        <w:t>‘</w:t>
      </w:r>
      <w:r w:rsidR="00F17449" w:rsidRPr="002C5B4D">
        <w:rPr>
          <w:bCs/>
          <w:i/>
          <w:iCs/>
        </w:rPr>
        <w:t>evaluation</w:t>
      </w:r>
      <w:r w:rsidR="004658E0" w:rsidRPr="002C5B4D">
        <w:rPr>
          <w:bCs/>
          <w:i/>
          <w:iCs/>
        </w:rPr>
        <w:t>’</w:t>
      </w:r>
      <w:r w:rsidRPr="002C5B4D">
        <w:rPr>
          <w:bCs/>
          <w:i/>
          <w:iCs/>
        </w:rPr>
        <w:t>]</w:t>
      </w:r>
    </w:p>
    <w:p w14:paraId="557D48ED" w14:textId="7B191D0A" w:rsidR="00F83A7F" w:rsidRPr="002C5B4D" w:rsidRDefault="00F83A7F" w:rsidP="00F83A7F"/>
    <w:p w14:paraId="73A795B3" w14:textId="2DCDB0EE" w:rsidR="00F17449" w:rsidRPr="002C5B4D" w:rsidRDefault="00F17449" w:rsidP="00F17449">
      <w:pPr>
        <w:rPr>
          <w:bCs/>
        </w:rPr>
      </w:pPr>
      <w:r w:rsidRPr="002C5B4D">
        <w:rPr>
          <w:bCs/>
        </w:rPr>
        <w:t xml:space="preserve">You will start with the evaluation of the </w:t>
      </w:r>
      <w:r w:rsidR="00CA2C51" w:rsidRPr="002C5B4D">
        <w:rPr>
          <w:bCs/>
        </w:rPr>
        <w:t>simulations 2 and 3</w:t>
      </w:r>
      <w:r w:rsidR="00072BF2" w:rsidRPr="002C5B4D">
        <w:rPr>
          <w:bCs/>
        </w:rPr>
        <w:t xml:space="preserve"> relative to the baseline (simulation 1)</w:t>
      </w:r>
      <w:r w:rsidRPr="002C5B4D">
        <w:rPr>
          <w:bCs/>
        </w:rPr>
        <w:t xml:space="preserve"> based on the</w:t>
      </w:r>
      <w:r w:rsidR="00072BF2" w:rsidRPr="002C5B4D">
        <w:rPr>
          <w:bCs/>
        </w:rPr>
        <w:t xml:space="preserve"> yearly outcomes for</w:t>
      </w:r>
      <w:r w:rsidRPr="002C5B4D">
        <w:rPr>
          <w:bCs/>
        </w:rPr>
        <w:t xml:space="preserve"> consumption per capita.</w:t>
      </w:r>
    </w:p>
    <w:p w14:paraId="7B8496FA" w14:textId="77777777" w:rsidR="00F17449" w:rsidRPr="002C5B4D" w:rsidRDefault="00F17449" w:rsidP="00F17449">
      <w:pPr>
        <w:pStyle w:val="ListParagraph"/>
      </w:pPr>
    </w:p>
    <w:p w14:paraId="42638A0F" w14:textId="196CBC68" w:rsidR="00F83A7F" w:rsidRPr="002C5B4D" w:rsidRDefault="00E21ECA" w:rsidP="00E21ECA">
      <w:pPr>
        <w:pStyle w:val="ListParagraph"/>
        <w:numPr>
          <w:ilvl w:val="0"/>
          <w:numId w:val="15"/>
        </w:numPr>
      </w:pPr>
      <w:r w:rsidRPr="002C5B4D">
        <w:t xml:space="preserve">[Optional]: Link </w:t>
      </w:r>
      <w:r w:rsidRPr="002C5B4D">
        <w:rPr>
          <w:i/>
          <w:iCs/>
        </w:rPr>
        <w:t xml:space="preserve">columns C-E </w:t>
      </w:r>
      <w:r w:rsidR="004658E0" w:rsidRPr="002C5B4D">
        <w:t xml:space="preserve">in the </w:t>
      </w:r>
      <w:r w:rsidR="00F17449" w:rsidRPr="002C5B4D">
        <w:rPr>
          <w:i/>
          <w:iCs/>
        </w:rPr>
        <w:t>evaluation</w:t>
      </w:r>
      <w:r w:rsidR="004658E0" w:rsidRPr="002C5B4D">
        <w:t xml:space="preserve"> sheet </w:t>
      </w:r>
      <w:r w:rsidRPr="002C5B4D">
        <w:t>to</w:t>
      </w:r>
      <w:r w:rsidR="004658E0" w:rsidRPr="002C5B4D">
        <w:t xml:space="preserve"> the </w:t>
      </w:r>
      <w:r w:rsidR="008128BC" w:rsidRPr="002C5B4D">
        <w:t xml:space="preserve">series of </w:t>
      </w:r>
      <w:r w:rsidR="004658E0" w:rsidRPr="002C5B4D">
        <w:t xml:space="preserve">consumption per capita </w:t>
      </w:r>
      <w:r w:rsidR="008128BC" w:rsidRPr="002C5B4D">
        <w:t xml:space="preserve">that you obtained </w:t>
      </w:r>
      <w:r w:rsidR="004658E0" w:rsidRPr="002C5B4D">
        <w:t xml:space="preserve">in the three simulations: i.e., Link </w:t>
      </w:r>
      <w:r w:rsidR="004658E0" w:rsidRPr="002C5B4D">
        <w:rPr>
          <w:i/>
          <w:iCs/>
        </w:rPr>
        <w:t>col C</w:t>
      </w:r>
      <w:r w:rsidR="004658E0" w:rsidRPr="002C5B4D">
        <w:t xml:space="preserve"> to </w:t>
      </w:r>
      <w:r w:rsidR="004658E0" w:rsidRPr="002C5B4D">
        <w:rPr>
          <w:i/>
          <w:iCs/>
        </w:rPr>
        <w:t>col M in sim1</w:t>
      </w:r>
      <w:r w:rsidR="004658E0" w:rsidRPr="002C5B4D">
        <w:t xml:space="preserve">, </w:t>
      </w:r>
      <w:r w:rsidR="004658E0" w:rsidRPr="002C5B4D">
        <w:rPr>
          <w:i/>
          <w:iCs/>
        </w:rPr>
        <w:t xml:space="preserve">col D </w:t>
      </w:r>
      <w:r w:rsidR="004658E0" w:rsidRPr="002C5B4D">
        <w:t xml:space="preserve">to </w:t>
      </w:r>
      <w:r w:rsidR="004658E0" w:rsidRPr="002C5B4D">
        <w:rPr>
          <w:i/>
          <w:iCs/>
        </w:rPr>
        <w:t>col M in sim2</w:t>
      </w:r>
      <w:r w:rsidR="004658E0" w:rsidRPr="002C5B4D">
        <w:t xml:space="preserve">, </w:t>
      </w:r>
      <w:r w:rsidR="004658E0" w:rsidRPr="002C5B4D">
        <w:rPr>
          <w:i/>
          <w:iCs/>
        </w:rPr>
        <w:t>col E</w:t>
      </w:r>
      <w:r w:rsidR="004658E0" w:rsidRPr="002C5B4D">
        <w:t xml:space="preserve"> to </w:t>
      </w:r>
      <w:r w:rsidR="004658E0" w:rsidRPr="002C5B4D">
        <w:rPr>
          <w:i/>
          <w:iCs/>
        </w:rPr>
        <w:t>col M in sim 3</w:t>
      </w:r>
      <w:r w:rsidR="004658E0" w:rsidRPr="002C5B4D">
        <w:t>.</w:t>
      </w:r>
    </w:p>
    <w:p w14:paraId="47890801" w14:textId="77777777" w:rsidR="004658E0" w:rsidRPr="002C5B4D" w:rsidRDefault="004658E0" w:rsidP="00F17449"/>
    <w:p w14:paraId="594FBF73" w14:textId="6613FA96" w:rsidR="004658E0" w:rsidRPr="002C5B4D" w:rsidRDefault="004658E0" w:rsidP="00E21ECA">
      <w:pPr>
        <w:pStyle w:val="ListParagraph"/>
        <w:numPr>
          <w:ilvl w:val="0"/>
          <w:numId w:val="15"/>
        </w:numPr>
      </w:pPr>
      <w:r w:rsidRPr="002C5B4D">
        <w:t xml:space="preserve">For each year between 2020 and 2100 compute </w:t>
      </w:r>
      <w:r w:rsidR="005F1E40" w:rsidRPr="002C5B4D">
        <w:t xml:space="preserve">difference </w:t>
      </w:r>
      <w:r w:rsidR="005B5EE3" w:rsidRPr="002C5B4D">
        <w:t>between</w:t>
      </w:r>
      <w:r w:rsidRPr="002C5B4D">
        <w:t xml:space="preserve"> consumption per capita </w:t>
      </w:r>
      <w:r w:rsidR="005B5EE3" w:rsidRPr="002C5B4D">
        <w:t xml:space="preserve">under </w:t>
      </w:r>
      <w:r w:rsidRPr="002C5B4D">
        <w:t xml:space="preserve">simulation 2 and </w:t>
      </w:r>
      <w:r w:rsidR="005B5EE3" w:rsidRPr="002C5B4D">
        <w:t xml:space="preserve">under </w:t>
      </w:r>
      <w:r w:rsidRPr="002C5B4D">
        <w:t>simulation 1.</w:t>
      </w:r>
      <w:r w:rsidR="00177A66" w:rsidRPr="002C5B4D">
        <w:t xml:space="preserve"> We refer to this as the </w:t>
      </w:r>
      <w:r w:rsidR="00177A66" w:rsidRPr="002C5B4D">
        <w:rPr>
          <w:i/>
          <w:iCs/>
        </w:rPr>
        <w:t>Current Value</w:t>
      </w:r>
      <w:r w:rsidR="00177A66" w:rsidRPr="002C5B4D">
        <w:t xml:space="preserve"> (CV) difference.</w:t>
      </w:r>
    </w:p>
    <w:p w14:paraId="7D7CC457" w14:textId="77777777" w:rsidR="00177A66" w:rsidRPr="002C5B4D" w:rsidRDefault="00177A66" w:rsidP="00177A66">
      <w:pPr>
        <w:pStyle w:val="ListParagraph"/>
      </w:pPr>
    </w:p>
    <w:p w14:paraId="64AB0750" w14:textId="703944A5" w:rsidR="005B5EE3" w:rsidRPr="002C5B4D" w:rsidRDefault="00177A66" w:rsidP="005B5EE3">
      <w:pPr>
        <w:pStyle w:val="ListParagraph"/>
        <w:numPr>
          <w:ilvl w:val="0"/>
          <w:numId w:val="15"/>
        </w:numPr>
      </w:pPr>
      <w:r w:rsidRPr="002C5B4D">
        <w:t>For each year between 2020 and 2100 compute</w:t>
      </w:r>
      <w:r w:rsidR="005B5EE3" w:rsidRPr="002C5B4D">
        <w:t xml:space="preserve"> the </w:t>
      </w:r>
      <w:r w:rsidRPr="002C5B4D">
        <w:rPr>
          <w:i/>
          <w:iCs/>
        </w:rPr>
        <w:t>Present Value</w:t>
      </w:r>
      <w:r w:rsidRPr="002C5B4D">
        <w:t xml:space="preserve"> (PV)</w:t>
      </w:r>
      <w:r w:rsidR="00F17449" w:rsidRPr="002C5B4D">
        <w:t>,</w:t>
      </w:r>
      <w:r w:rsidRPr="002C5B4D">
        <w:t xml:space="preserve"> </w:t>
      </w:r>
      <w:r w:rsidR="00F17449" w:rsidRPr="002C5B4D">
        <w:t xml:space="preserve">in terms of year 2020, </w:t>
      </w:r>
      <w:r w:rsidRPr="002C5B4D">
        <w:t xml:space="preserve">of the difference </w:t>
      </w:r>
      <w:r w:rsidR="005B5EE3" w:rsidRPr="002C5B4D">
        <w:t xml:space="preserve">between </w:t>
      </w:r>
      <w:r w:rsidRPr="002C5B4D">
        <w:t xml:space="preserve">consumption per capita </w:t>
      </w:r>
      <w:r w:rsidR="005B5EE3" w:rsidRPr="002C5B4D">
        <w:t>under</w:t>
      </w:r>
      <w:r w:rsidRPr="002C5B4D">
        <w:t xml:space="preserve"> simulation 2 and</w:t>
      </w:r>
      <w:r w:rsidR="005B5EE3" w:rsidRPr="002C5B4D">
        <w:t xml:space="preserve"> under</w:t>
      </w:r>
      <w:r w:rsidRPr="002C5B4D">
        <w:t xml:space="preserve"> simulation 1. </w:t>
      </w:r>
      <w:r w:rsidR="00F17449" w:rsidRPr="002C5B4D">
        <w:rPr>
          <w:i/>
          <w:iCs/>
        </w:rPr>
        <w:t>Use the continuous compounding formulation of the PV, where t</w:t>
      </w:r>
      <w:r w:rsidRPr="002C5B4D">
        <w:rPr>
          <w:i/>
          <w:iCs/>
        </w:rPr>
        <w:t xml:space="preserve">he PV of a variable </w:t>
      </w:r>
      <m:oMath>
        <m:r>
          <w:rPr>
            <w:rFonts w:ascii="Cambria Math" w:hAnsi="Cambria Math"/>
          </w:rPr>
          <m:t>X</m:t>
        </m:r>
      </m:oMath>
      <w:r w:rsidRPr="002C5B4D">
        <w:rPr>
          <w:i/>
          <w:iCs/>
        </w:rPr>
        <w:t xml:space="preserve"> in year </w:t>
      </w:r>
      <m:oMath>
        <m:r>
          <w:rPr>
            <w:rFonts w:ascii="Cambria Math" w:hAnsi="Cambria Math"/>
          </w:rPr>
          <m:t>2020+t</m:t>
        </m:r>
      </m:oMath>
      <w:r w:rsidRPr="002C5B4D">
        <w:rPr>
          <w:i/>
          <w:iCs/>
        </w:rPr>
        <w:t xml:space="preserve"> is</w:t>
      </w:r>
      <w:r w:rsidR="00F17449" w:rsidRPr="002C5B4D">
        <w:t xml:space="preserve">: </w:t>
      </w:r>
      <m:oMath>
        <m:r>
          <w:rPr>
            <w:rFonts w:ascii="Cambria Math" w:hAnsi="Cambria Math"/>
          </w:rPr>
          <m:t>PV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X(t)</m:t>
        </m:r>
      </m:oMath>
      <w:r w:rsidR="005B5EE3" w:rsidRPr="002C5B4D">
        <w:t xml:space="preserve">; where </w:t>
      </w:r>
      <m:oMath>
        <m:r>
          <w:rPr>
            <w:rFonts w:ascii="Cambria Math" w:hAnsi="Cambria Math"/>
          </w:rPr>
          <m:t>r&gt;0</m:t>
        </m:r>
      </m:oMath>
      <w:r w:rsidRPr="002C5B4D">
        <w:t xml:space="preserve"> </w:t>
      </w:r>
      <w:r w:rsidR="005B5EE3" w:rsidRPr="002C5B4D">
        <w:t>is the discount rate; its value is provided in the excel file.</w:t>
      </w:r>
    </w:p>
    <w:p w14:paraId="104477B5" w14:textId="77777777" w:rsidR="005B5EE3" w:rsidRPr="002C5B4D" w:rsidRDefault="005B5EE3" w:rsidP="005B5EE3">
      <w:pPr>
        <w:pStyle w:val="ListParagraph"/>
      </w:pPr>
    </w:p>
    <w:p w14:paraId="62053A49" w14:textId="228CFBB8" w:rsidR="005B5EE3" w:rsidRPr="002C5B4D" w:rsidRDefault="005B5EE3" w:rsidP="005B5EE3">
      <w:pPr>
        <w:pStyle w:val="ListParagraph"/>
        <w:numPr>
          <w:ilvl w:val="0"/>
          <w:numId w:val="15"/>
        </w:numPr>
      </w:pPr>
      <w:r w:rsidRPr="002C5B4D">
        <w:t xml:space="preserve">For each year between 2020 and 2100 compute the </w:t>
      </w:r>
      <w:r w:rsidRPr="002C5B4D">
        <w:rPr>
          <w:i/>
          <w:iCs/>
        </w:rPr>
        <w:t>Current Value</w:t>
      </w:r>
      <w:r w:rsidRPr="002C5B4D">
        <w:t xml:space="preserve"> (CV) of the difference between consumption per capita under simulation 3 and under simulation 1.</w:t>
      </w:r>
    </w:p>
    <w:p w14:paraId="0FFF9A1A" w14:textId="77777777" w:rsidR="005B5EE3" w:rsidRPr="002C5B4D" w:rsidRDefault="005B5EE3" w:rsidP="005B5EE3">
      <w:pPr>
        <w:pStyle w:val="ListParagraph"/>
      </w:pPr>
    </w:p>
    <w:p w14:paraId="2CFF87B0" w14:textId="63F88504" w:rsidR="005B5EE3" w:rsidRPr="002C5B4D" w:rsidRDefault="005B5EE3" w:rsidP="005B5EE3">
      <w:pPr>
        <w:pStyle w:val="ListParagraph"/>
        <w:numPr>
          <w:ilvl w:val="0"/>
          <w:numId w:val="15"/>
        </w:numPr>
      </w:pPr>
      <w:r w:rsidRPr="002C5B4D">
        <w:t xml:space="preserve">For each year between 2020 and 2100 compute the </w:t>
      </w:r>
      <w:r w:rsidR="006F7A27" w:rsidRPr="002C5B4D">
        <w:rPr>
          <w:i/>
          <w:iCs/>
        </w:rPr>
        <w:t>Present</w:t>
      </w:r>
      <w:r w:rsidRPr="002C5B4D">
        <w:rPr>
          <w:i/>
          <w:iCs/>
        </w:rPr>
        <w:t xml:space="preserve"> Value</w:t>
      </w:r>
      <w:r w:rsidRPr="002C5B4D">
        <w:t xml:space="preserve"> (</w:t>
      </w:r>
      <w:r w:rsidR="0020207B" w:rsidRPr="002C5B4D">
        <w:t>P</w:t>
      </w:r>
      <w:r w:rsidRPr="002C5B4D">
        <w:t>V) of the difference between consumption per capita under simulation 3 and under simulation 1.</w:t>
      </w:r>
      <w:r w:rsidR="006F7A27" w:rsidRPr="002C5B4D">
        <w:t xml:space="preserve"> Use the same formula and discount rate as in the comparison between simulations 2 and 1.</w:t>
      </w:r>
    </w:p>
    <w:p w14:paraId="6EB8EEB9" w14:textId="77777777" w:rsidR="006F7A27" w:rsidRPr="002C5B4D" w:rsidRDefault="006F7A27" w:rsidP="006F7A27">
      <w:pPr>
        <w:pStyle w:val="ListParagraph"/>
      </w:pPr>
    </w:p>
    <w:p w14:paraId="39ED739F" w14:textId="77777777" w:rsidR="00DE62E5" w:rsidRPr="002C5B4D" w:rsidRDefault="006F7A27" w:rsidP="00DE62E5">
      <w:pPr>
        <w:numPr>
          <w:ilvl w:val="0"/>
          <w:numId w:val="2"/>
        </w:numPr>
        <w:ind w:hanging="762"/>
        <w:rPr>
          <w:b/>
          <w:bCs/>
        </w:rPr>
      </w:pPr>
      <w:r w:rsidRPr="002C5B4D">
        <w:rPr>
          <w:b/>
          <w:bCs/>
        </w:rPr>
        <w:t xml:space="preserve">[R2] </w:t>
      </w:r>
      <w:r w:rsidR="00FE2BA0" w:rsidRPr="002C5B4D">
        <w:rPr>
          <w:b/>
          <w:bCs/>
        </w:rPr>
        <w:t>Based on the results o</w:t>
      </w:r>
      <w:r w:rsidR="0012634F" w:rsidRPr="002C5B4D">
        <w:rPr>
          <w:b/>
          <w:bCs/>
        </w:rPr>
        <w:t xml:space="preserve">f the </w:t>
      </w:r>
      <w:r w:rsidR="00FE2BA0" w:rsidRPr="002C5B4D">
        <w:rPr>
          <w:b/>
          <w:bCs/>
        </w:rPr>
        <w:t xml:space="preserve">CV of the difference in consumption per capita, </w:t>
      </w:r>
      <w:r w:rsidR="00CC727B" w:rsidRPr="002C5B4D">
        <w:rPr>
          <w:b/>
          <w:bCs/>
        </w:rPr>
        <w:t>is consumption per capita</w:t>
      </w:r>
      <w:r w:rsidR="00FE2BA0" w:rsidRPr="002C5B4D">
        <w:rPr>
          <w:b/>
          <w:bCs/>
        </w:rPr>
        <w:t xml:space="preserve"> </w:t>
      </w:r>
      <w:r w:rsidR="00CC727B" w:rsidRPr="002C5B4D">
        <w:rPr>
          <w:b/>
          <w:bCs/>
        </w:rPr>
        <w:t xml:space="preserve">under </w:t>
      </w:r>
      <w:r w:rsidR="00FE2BA0" w:rsidRPr="002C5B4D">
        <w:rPr>
          <w:b/>
          <w:bCs/>
        </w:rPr>
        <w:t xml:space="preserve">full abatement (simulation 2) </w:t>
      </w:r>
      <w:r w:rsidR="00CC727B" w:rsidRPr="002C5B4D">
        <w:rPr>
          <w:b/>
          <w:bCs/>
        </w:rPr>
        <w:t xml:space="preserve">always higher </w:t>
      </w:r>
      <w:r w:rsidR="00FE2BA0" w:rsidRPr="002C5B4D">
        <w:rPr>
          <w:b/>
          <w:bCs/>
        </w:rPr>
        <w:t>tha</w:t>
      </w:r>
      <w:r w:rsidR="00CC727B" w:rsidRPr="002C5B4D">
        <w:rPr>
          <w:b/>
          <w:bCs/>
        </w:rPr>
        <w:t>n under</w:t>
      </w:r>
      <w:r w:rsidR="00FE2BA0" w:rsidRPr="002C5B4D">
        <w:rPr>
          <w:b/>
          <w:bCs/>
        </w:rPr>
        <w:t xml:space="preserve"> </w:t>
      </w:r>
      <w:r w:rsidR="0012634F" w:rsidRPr="002C5B4D">
        <w:rPr>
          <w:b/>
          <w:bCs/>
        </w:rPr>
        <w:t xml:space="preserve">no abatement (simulation 1)? If not, </w:t>
      </w:r>
      <w:r w:rsidR="00CC727B" w:rsidRPr="002C5B4D">
        <w:rPr>
          <w:b/>
          <w:bCs/>
        </w:rPr>
        <w:t xml:space="preserve">when is consumption per capita higher under full abatement? Explain your results </w:t>
      </w:r>
      <w:r w:rsidR="00C82E2B" w:rsidRPr="002C5B4D">
        <w:rPr>
          <w:b/>
          <w:bCs/>
        </w:rPr>
        <w:t>based on the short-run/long-run costs and benefits of a higher abatement effort.</w:t>
      </w:r>
    </w:p>
    <w:p w14:paraId="7E1699A6" w14:textId="6483A712" w:rsidR="00DE62E5" w:rsidRPr="00851E0E" w:rsidRDefault="00007C97" w:rsidP="00851E0E">
      <w:pPr>
        <w:pStyle w:val="ListParagraph"/>
        <w:ind w:left="1416"/>
        <w:rPr>
          <w:i/>
          <w:iCs/>
        </w:rPr>
      </w:pPr>
      <w:r w:rsidRPr="00851E0E">
        <w:rPr>
          <w:i/>
          <w:iCs/>
        </w:rPr>
        <w:t xml:space="preserve">Initially consumption is higher in simulation 1. However, </w:t>
      </w:r>
      <w:r w:rsidR="00B155BE" w:rsidRPr="00851E0E">
        <w:rPr>
          <w:i/>
          <w:iCs/>
        </w:rPr>
        <w:t>starting in 2055 consumption is highe</w:t>
      </w:r>
      <w:r w:rsidR="00287A1A" w:rsidRPr="00851E0E">
        <w:rPr>
          <w:i/>
          <w:iCs/>
        </w:rPr>
        <w:t>r</w:t>
      </w:r>
      <w:r w:rsidR="00B155BE" w:rsidRPr="00851E0E">
        <w:rPr>
          <w:i/>
          <w:iCs/>
        </w:rPr>
        <w:t xml:space="preserve"> in </w:t>
      </w:r>
      <w:r w:rsidR="00287A1A" w:rsidRPr="00851E0E">
        <w:rPr>
          <w:i/>
          <w:iCs/>
        </w:rPr>
        <w:t>simulation 2</w:t>
      </w:r>
      <w:r w:rsidRPr="00851E0E">
        <w:rPr>
          <w:i/>
          <w:iCs/>
        </w:rPr>
        <w:t xml:space="preserve"> </w:t>
      </w:r>
      <w:r w:rsidR="00596E4C" w:rsidRPr="00851E0E">
        <w:rPr>
          <w:i/>
          <w:iCs/>
        </w:rPr>
        <w:t>Abatement in simulation 2 is a constant fraction that is subtracted from consumption</w:t>
      </w:r>
      <w:r w:rsidR="00287A1A" w:rsidRPr="00851E0E">
        <w:rPr>
          <w:i/>
          <w:iCs/>
        </w:rPr>
        <w:t xml:space="preserve">. </w:t>
      </w:r>
      <w:r w:rsidR="00A37ADF" w:rsidRPr="00851E0E">
        <w:rPr>
          <w:i/>
          <w:iCs/>
        </w:rPr>
        <w:t>In early years</w:t>
      </w:r>
      <w:r w:rsidR="00287A1A" w:rsidRPr="00851E0E">
        <w:rPr>
          <w:i/>
          <w:iCs/>
        </w:rPr>
        <w:t xml:space="preserve">, climate damage has very little effect on GDP and thus on consumption. However, as GHG accumulate in the atmosphere and temperatures rise, damage impacts GDP more and more, thus also decreasing consumption up to the point that the negative effect of climate change </w:t>
      </w:r>
      <w:r w:rsidR="00886D1A" w:rsidRPr="00851E0E">
        <w:rPr>
          <w:i/>
          <w:iCs/>
        </w:rPr>
        <w:t xml:space="preserve">outweighs the negative effect of abatement. The benefits of abatement, the mitigation of climate damage, only pay of in the long-run.  </w:t>
      </w:r>
    </w:p>
    <w:p w14:paraId="7A1E1282" w14:textId="6E9BF98A" w:rsidR="006F7A27" w:rsidRPr="002C5B4D" w:rsidRDefault="00CC727B" w:rsidP="00DE62E5">
      <w:pPr>
        <w:jc w:val="both"/>
      </w:pPr>
      <w:r w:rsidRPr="002C5B4D">
        <w:t xml:space="preserve"> </w:t>
      </w:r>
    </w:p>
    <w:p w14:paraId="74ADC868" w14:textId="77777777" w:rsidR="00DE62E5" w:rsidRPr="002C5B4D" w:rsidRDefault="00CC727B" w:rsidP="00DE62E5">
      <w:pPr>
        <w:numPr>
          <w:ilvl w:val="0"/>
          <w:numId w:val="2"/>
        </w:numPr>
        <w:ind w:hanging="762"/>
        <w:rPr>
          <w:b/>
          <w:bCs/>
        </w:rPr>
      </w:pPr>
      <w:r w:rsidRPr="002C5B4D">
        <w:rPr>
          <w:b/>
          <w:bCs/>
        </w:rPr>
        <w:t>[R2] Would your results change if you consider the PV instead? Explain.</w:t>
      </w:r>
    </w:p>
    <w:p w14:paraId="477D7497" w14:textId="77777777" w:rsidR="00851E0E" w:rsidRPr="002C5B4D" w:rsidRDefault="00851E0E" w:rsidP="00DE62E5">
      <w:pPr>
        <w:ind w:left="762"/>
      </w:pPr>
    </w:p>
    <w:p w14:paraId="5306674B" w14:textId="4C0C6B00" w:rsidR="00DE62E5" w:rsidRPr="00851E0E" w:rsidRDefault="00580596" w:rsidP="00851E0E">
      <w:pPr>
        <w:ind w:left="708"/>
        <w:rPr>
          <w:i/>
          <w:iCs/>
        </w:rPr>
      </w:pPr>
      <w:r w:rsidRPr="00851E0E">
        <w:rPr>
          <w:i/>
          <w:iCs/>
        </w:rPr>
        <w:t xml:space="preserve">No. </w:t>
      </w:r>
      <w:r w:rsidR="00402F5E" w:rsidRPr="00851E0E">
        <w:rPr>
          <w:i/>
          <w:iCs/>
        </w:rPr>
        <w:t xml:space="preserve">When transforming the current value of consumption into the present value, both the consumption with and without abatement are discounted by the same factor. Thus, </w:t>
      </w:r>
      <w:r w:rsidR="00E0083D" w:rsidRPr="00851E0E">
        <w:rPr>
          <w:i/>
          <w:iCs/>
        </w:rPr>
        <w:t xml:space="preserve">if one is larger than the other it will remain as such, even when discounting. The only difference is that in the long-run the absolute difference in consumption will be </w:t>
      </w:r>
      <w:r w:rsidR="00E0083D" w:rsidRPr="00851E0E">
        <w:rPr>
          <w:i/>
          <w:iCs/>
        </w:rPr>
        <w:lastRenderedPageBreak/>
        <w:t>smaller when transforming it into the present</w:t>
      </w:r>
      <w:r w:rsidR="00074975" w:rsidRPr="00851E0E">
        <w:rPr>
          <w:i/>
          <w:iCs/>
        </w:rPr>
        <w:t>. Thus, the benefit that abatement brings in the long-run might appear smaller.</w:t>
      </w:r>
    </w:p>
    <w:p w14:paraId="2692B801" w14:textId="77777777" w:rsidR="00CC727B" w:rsidRPr="002C5B4D" w:rsidRDefault="00CC727B" w:rsidP="00DE62E5">
      <w:pPr>
        <w:jc w:val="both"/>
      </w:pPr>
    </w:p>
    <w:p w14:paraId="7183E160" w14:textId="5D128F0B" w:rsidR="00DE62E5" w:rsidRPr="002C5B4D" w:rsidRDefault="00DE62E5"/>
    <w:p w14:paraId="5087C180" w14:textId="47F08750" w:rsidR="00072BF2" w:rsidRPr="002C5B4D" w:rsidRDefault="00CA2C51" w:rsidP="00072BF2">
      <w:r w:rsidRPr="002C5B4D">
        <w:t>Now you will evaluate the simulations based on the aggregation of the yearly outcomes.</w:t>
      </w:r>
      <w:r w:rsidR="00072BF2" w:rsidRPr="002C5B4D">
        <w:t xml:space="preserve"> For this consider the following measure, that we will refer to as the </w:t>
      </w:r>
      <w:r w:rsidR="00072BF2" w:rsidRPr="002C5B4D">
        <w:rPr>
          <w:i/>
          <w:iCs/>
        </w:rPr>
        <w:t>Cumulative Present Value</w:t>
      </w:r>
      <w:r w:rsidR="00673F4D" w:rsidRPr="002C5B4D">
        <w:t xml:space="preserve"> </w:t>
      </w:r>
      <w:r w:rsidR="00072BF2" w:rsidRPr="002C5B4D">
        <w:t>(</w:t>
      </w:r>
      <m:oMath>
        <m:r>
          <w:rPr>
            <w:rFonts w:ascii="Cambria Math" w:hAnsi="Cambria Math"/>
          </w:rPr>
          <m:t>CPV</m:t>
        </m:r>
      </m:oMath>
      <w:r w:rsidR="00072BF2" w:rsidRPr="002C5B4D">
        <w:t>):</w:t>
      </w:r>
    </w:p>
    <w:p w14:paraId="282041E0" w14:textId="77777777" w:rsidR="00072BF2" w:rsidRPr="002C5B4D" w:rsidRDefault="00072BF2" w:rsidP="00072BF2"/>
    <w:p w14:paraId="38A50910" w14:textId="0C960D01" w:rsidR="00CA2C51" w:rsidRPr="002C5B4D" w:rsidRDefault="00072BF2" w:rsidP="00072BF2">
      <m:oMath>
        <m:r>
          <w:rPr>
            <w:rFonts w:ascii="Cambria Math" w:hAnsi="Cambria Math"/>
          </w:rPr>
          <m:t>CPV</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nary>
          <m:naryPr>
            <m:chr m:val="∑"/>
            <m:limLoc m:val="undOvr"/>
            <m:ctrlPr>
              <w:rPr>
                <w:rFonts w:ascii="Cambria Math" w:hAnsi="Cambria Math"/>
                <w:i/>
              </w:rPr>
            </m:ctrlPr>
          </m:naryPr>
          <m:sub>
            <m:r>
              <w:rPr>
                <w:rFonts w:ascii="Cambria Math" w:hAnsi="Cambria Math"/>
              </w:rPr>
              <m:t>t=0</m:t>
            </m:r>
          </m:sub>
          <m:sup>
            <m:r>
              <w:rPr>
                <w:rFonts w:ascii="Cambria Math" w:hAnsi="Cambria Math"/>
              </w:rPr>
              <m:t>T</m:t>
            </m:r>
          </m:sup>
          <m:e>
            <m:r>
              <w:rPr>
                <w:rFonts w:ascii="Cambria Math" w:hAnsi="Cambria Math"/>
              </w:rPr>
              <m:t>PV[X</m:t>
            </m:r>
            <m:d>
              <m:dPr>
                <m:ctrlPr>
                  <w:rPr>
                    <w:rFonts w:ascii="Cambria Math" w:hAnsi="Cambria Math"/>
                    <w:i/>
                  </w:rPr>
                </m:ctrlPr>
              </m:dPr>
              <m:e>
                <m:r>
                  <w:rPr>
                    <w:rFonts w:ascii="Cambria Math" w:hAnsi="Cambria Math"/>
                  </w:rPr>
                  <m:t>t</m:t>
                </m:r>
              </m:e>
            </m:d>
            <m:r>
              <w:rPr>
                <w:rFonts w:ascii="Cambria Math" w:hAnsi="Cambria Math"/>
              </w:rPr>
              <m:t>]</m:t>
            </m:r>
          </m:e>
        </m:nary>
      </m:oMath>
      <w:r w:rsidRPr="002C5B4D">
        <w:t xml:space="preserve"> </w:t>
      </w:r>
      <w:r w:rsidR="00643577" w:rsidRPr="002C5B4D">
        <w:tab/>
      </w:r>
      <w:r w:rsidR="00643577" w:rsidRPr="002C5B4D">
        <w:tab/>
      </w:r>
      <w:r w:rsidR="00643577" w:rsidRPr="002C5B4D">
        <w:tab/>
      </w:r>
      <w:r w:rsidR="00643577" w:rsidRPr="002C5B4D">
        <w:tab/>
      </w:r>
      <w:r w:rsidR="00643577" w:rsidRPr="002C5B4D">
        <w:tab/>
      </w:r>
      <w:r w:rsidR="00643577" w:rsidRPr="002C5B4D">
        <w:tab/>
      </w:r>
      <w:r w:rsidR="00643577" w:rsidRPr="002C5B4D">
        <w:tab/>
      </w:r>
      <w:r w:rsidR="00643577" w:rsidRPr="002C5B4D">
        <w:tab/>
        <w:t>(12)</w:t>
      </w:r>
    </w:p>
    <w:p w14:paraId="737D898C" w14:textId="3212A3D1" w:rsidR="00643577" w:rsidRPr="002C5B4D" w:rsidRDefault="00643577" w:rsidP="00072BF2"/>
    <w:p w14:paraId="1357B1F2" w14:textId="77777777" w:rsidR="00D530D3" w:rsidRPr="002C5B4D" w:rsidRDefault="00673F4D" w:rsidP="00072BF2">
      <w:r w:rsidRPr="002C5B4D">
        <w:t>T</w:t>
      </w:r>
      <w:r w:rsidR="00643577" w:rsidRPr="002C5B4D">
        <w:t>he</w:t>
      </w:r>
      <w:r w:rsidR="00240EB8" w:rsidRPr="002C5B4D">
        <w:t xml:space="preserve"> formula above implies that for </w:t>
      </w:r>
      <w:r w:rsidR="00147D4F" w:rsidRPr="002C5B4D">
        <w:t>given</w:t>
      </w:r>
      <w:r w:rsidR="00240EB8" w:rsidRPr="002C5B4D">
        <w:t xml:space="preserve"> </w:t>
      </w:r>
      <m:oMath>
        <m:r>
          <w:rPr>
            <w:rFonts w:ascii="Cambria Math" w:hAnsi="Cambria Math"/>
          </w:rPr>
          <m:t>T</m:t>
        </m:r>
      </m:oMath>
      <w:r w:rsidR="00643577" w:rsidRPr="002C5B4D">
        <w:t xml:space="preserve"> </w:t>
      </w:r>
      <w:r w:rsidR="00240EB8" w:rsidRPr="002C5B4D">
        <w:t xml:space="preserve">the </w:t>
      </w:r>
      <w:r w:rsidR="00643577" w:rsidRPr="002C5B4D">
        <w:t xml:space="preserve">CPV </w:t>
      </w:r>
      <w:r w:rsidR="00147D4F" w:rsidRPr="002C5B4D">
        <w:t>sums the</w:t>
      </w:r>
      <w:r w:rsidRPr="002C5B4D">
        <w:t xml:space="preserve"> </w:t>
      </w:r>
      <w:r w:rsidR="00643577" w:rsidRPr="002C5B4D">
        <w:t>PV</w:t>
      </w:r>
      <w:r w:rsidRPr="002C5B4D">
        <w:t>s</w:t>
      </w:r>
      <w:r w:rsidR="00643577" w:rsidRPr="002C5B4D">
        <w:t xml:space="preserve"> </w:t>
      </w:r>
      <w:r w:rsidR="00147D4F" w:rsidRPr="002C5B4D">
        <w:t xml:space="preserve">of all the preceding years up to and including year </w:t>
      </w:r>
      <m:oMath>
        <m:r>
          <w:rPr>
            <w:rFonts w:ascii="Cambria Math" w:hAnsi="Cambria Math"/>
          </w:rPr>
          <m:t>2020+T</m:t>
        </m:r>
      </m:oMath>
      <w:r w:rsidR="00147D4F" w:rsidRPr="002C5B4D">
        <w:t xml:space="preserve"> itself: i.e., the sum of the PVs </w:t>
      </w:r>
      <w:r w:rsidR="00643577" w:rsidRPr="002C5B4D">
        <w:t xml:space="preserve">from </w:t>
      </w:r>
      <w:r w:rsidR="00240EB8" w:rsidRPr="002C5B4D">
        <w:t>the initial year</w:t>
      </w:r>
      <w:r w:rsidR="00643577" w:rsidRPr="002C5B4D">
        <w:t xml:space="preserve"> </w:t>
      </w:r>
      <m:oMath>
        <m:r>
          <w:rPr>
            <w:rFonts w:ascii="Cambria Math" w:hAnsi="Cambria Math"/>
          </w:rPr>
          <m:t>2020</m:t>
        </m:r>
      </m:oMath>
      <w:r w:rsidR="00643577" w:rsidRPr="002C5B4D">
        <w:t xml:space="preserve"> </w:t>
      </w:r>
      <w:r w:rsidR="00240EB8" w:rsidRPr="002C5B4D">
        <w:t xml:space="preserve">up to year </w:t>
      </w:r>
      <m:oMath>
        <m:r>
          <w:rPr>
            <w:rFonts w:ascii="Cambria Math" w:hAnsi="Cambria Math"/>
          </w:rPr>
          <m:t>2020+T</m:t>
        </m:r>
      </m:oMath>
      <w:r w:rsidRPr="002C5B4D">
        <w:t xml:space="preserve">. </w:t>
      </w:r>
    </w:p>
    <w:p w14:paraId="409479C8" w14:textId="77777777" w:rsidR="00D530D3" w:rsidRPr="002C5B4D" w:rsidRDefault="00D530D3" w:rsidP="00072BF2"/>
    <w:p w14:paraId="5E949115" w14:textId="35994E5D" w:rsidR="00DE62E5" w:rsidRPr="00851E0E" w:rsidRDefault="00D530D3" w:rsidP="00DE62E5">
      <w:pPr>
        <w:numPr>
          <w:ilvl w:val="0"/>
          <w:numId w:val="2"/>
        </w:numPr>
        <w:ind w:hanging="762"/>
        <w:rPr>
          <w:b/>
          <w:bCs/>
        </w:rPr>
      </w:pPr>
      <w:r w:rsidRPr="00851E0E">
        <w:rPr>
          <w:b/>
          <w:bCs/>
        </w:rPr>
        <w:t xml:space="preserve">[R2] Interpret the following statement: If </w:t>
      </w:r>
      <w:r w:rsidR="0020207B" w:rsidRPr="00851E0E">
        <w:rPr>
          <w:b/>
          <w:bCs/>
        </w:rPr>
        <w:t>a decision</w:t>
      </w:r>
      <w:r w:rsidRPr="00851E0E">
        <w:rPr>
          <w:b/>
          <w:bCs/>
        </w:rPr>
        <w:t xml:space="preserve"> maker </w:t>
      </w:r>
      <w:r w:rsidR="0020207B" w:rsidRPr="00851E0E">
        <w:rPr>
          <w:b/>
          <w:bCs/>
        </w:rPr>
        <w:t xml:space="preserve">(e.g., the government, voter,…) </w:t>
      </w:r>
      <w:r w:rsidRPr="00851E0E">
        <w:rPr>
          <w:b/>
          <w:bCs/>
        </w:rPr>
        <w:t xml:space="preserve">uses the </w:t>
      </w:r>
      <w:r w:rsidR="00DE62E5" w:rsidRPr="00851E0E">
        <w:rPr>
          <w:b/>
          <w:bCs/>
        </w:rPr>
        <w:t xml:space="preserve">CPV </w:t>
      </w:r>
      <w:r w:rsidRPr="00851E0E">
        <w:rPr>
          <w:b/>
          <w:bCs/>
        </w:rPr>
        <w:t xml:space="preserve">as described in (12) to </w:t>
      </w:r>
      <w:r w:rsidR="0020207B" w:rsidRPr="00851E0E">
        <w:rPr>
          <w:b/>
          <w:bCs/>
        </w:rPr>
        <w:t xml:space="preserve">evaluate evolution of a variable </w:t>
      </w:r>
      <m:oMath>
        <m:r>
          <m:rPr>
            <m:sty m:val="bi"/>
          </m:rPr>
          <w:rPr>
            <w:rFonts w:ascii="Cambria Math" w:hAnsi="Cambria Math"/>
          </w:rPr>
          <m:t>X</m:t>
        </m:r>
      </m:oMath>
      <w:r w:rsidR="00F42044" w:rsidRPr="00851E0E">
        <w:rPr>
          <w:b/>
          <w:bCs/>
        </w:rPr>
        <w:t>, then</w:t>
      </w:r>
      <w:r w:rsidRPr="00851E0E">
        <w:rPr>
          <w:b/>
          <w:bCs/>
        </w:rPr>
        <w:t xml:space="preserve"> </w:t>
      </w:r>
      <m:oMath>
        <m:r>
          <m:rPr>
            <m:sty m:val="bi"/>
          </m:rPr>
          <w:rPr>
            <w:rFonts w:ascii="Cambria Math" w:hAnsi="Cambria Math"/>
          </w:rPr>
          <m:t>T</m:t>
        </m:r>
      </m:oMath>
      <w:r w:rsidR="00673F4D" w:rsidRPr="00851E0E">
        <w:rPr>
          <w:b/>
          <w:bCs/>
        </w:rPr>
        <w:t xml:space="preserve"> </w:t>
      </w:r>
      <w:r w:rsidRPr="00851E0E">
        <w:rPr>
          <w:b/>
          <w:bCs/>
        </w:rPr>
        <w:t>defines</w:t>
      </w:r>
      <w:r w:rsidR="00FD4899" w:rsidRPr="00851E0E">
        <w:rPr>
          <w:b/>
          <w:bCs/>
        </w:rPr>
        <w:t xml:space="preserve"> </w:t>
      </w:r>
      <w:r w:rsidRPr="00851E0E">
        <w:rPr>
          <w:b/>
          <w:bCs/>
        </w:rPr>
        <w:t>how many years</w:t>
      </w:r>
      <w:r w:rsidR="00673F4D" w:rsidRPr="00851E0E">
        <w:rPr>
          <w:b/>
          <w:bCs/>
        </w:rPr>
        <w:t xml:space="preserve"> into the future </w:t>
      </w:r>
      <w:r w:rsidR="0020207B" w:rsidRPr="00851E0E">
        <w:rPr>
          <w:b/>
          <w:bCs/>
        </w:rPr>
        <w:t>this</w:t>
      </w:r>
      <w:r w:rsidR="00673F4D" w:rsidRPr="00851E0E">
        <w:rPr>
          <w:b/>
          <w:bCs/>
        </w:rPr>
        <w:t xml:space="preserve"> decision maker cares about</w:t>
      </w:r>
      <w:r w:rsidR="00FD4899" w:rsidRPr="00851E0E">
        <w:rPr>
          <w:b/>
          <w:bCs/>
        </w:rPr>
        <w:t xml:space="preserve">. </w:t>
      </w:r>
    </w:p>
    <w:p w14:paraId="048ECBA4" w14:textId="77777777" w:rsidR="00DE62E5" w:rsidRPr="002C5B4D" w:rsidRDefault="00DE62E5" w:rsidP="00DE62E5">
      <w:pPr>
        <w:ind w:left="762"/>
      </w:pPr>
    </w:p>
    <w:p w14:paraId="75271377" w14:textId="1764776A" w:rsidR="00DE62E5" w:rsidRPr="00851E0E" w:rsidRDefault="00E719AC" w:rsidP="00851E0E">
      <w:pPr>
        <w:pStyle w:val="ListParagraph"/>
        <w:ind w:left="1416"/>
        <w:rPr>
          <w:i/>
          <w:iCs/>
        </w:rPr>
      </w:pPr>
      <w:r w:rsidRPr="00851E0E">
        <w:rPr>
          <w:i/>
          <w:iCs/>
        </w:rPr>
        <w:t xml:space="preserve">The discounted value of X (the </w:t>
      </w:r>
      <w:r w:rsidR="004464B3" w:rsidRPr="00851E0E">
        <w:rPr>
          <w:i/>
          <w:iCs/>
        </w:rPr>
        <w:t>present value</w:t>
      </w:r>
      <w:r w:rsidRPr="00851E0E">
        <w:rPr>
          <w:i/>
          <w:iCs/>
        </w:rPr>
        <w:t xml:space="preserve">) is the </w:t>
      </w:r>
      <w:r w:rsidR="004464B3" w:rsidRPr="00851E0E">
        <w:rPr>
          <w:i/>
          <w:iCs/>
        </w:rPr>
        <w:t xml:space="preserve">worth of future consumption considering that it is worth less than current consumption. Thus, </w:t>
      </w:r>
      <w:r w:rsidR="00602847" w:rsidRPr="00851E0E">
        <w:rPr>
          <w:i/>
          <w:iCs/>
        </w:rPr>
        <w:t xml:space="preserve">if the </w:t>
      </w:r>
      <w:r w:rsidR="00FB156C" w:rsidRPr="00851E0E">
        <w:rPr>
          <w:i/>
          <w:iCs/>
        </w:rPr>
        <w:t>decision maker considers this measure of future consumption in their decision making it means that they do not only take into account the present consumption, but also all future consumption up to T.</w:t>
      </w:r>
    </w:p>
    <w:p w14:paraId="3BDB0D87" w14:textId="7722A19B" w:rsidR="00724B53" w:rsidRPr="002C5B4D" w:rsidRDefault="00724B53" w:rsidP="00DE62E5">
      <w:pPr>
        <w:ind w:left="762"/>
        <w:jc w:val="both"/>
      </w:pPr>
    </w:p>
    <w:p w14:paraId="5BD0D8A6" w14:textId="03954801" w:rsidR="00F42044" w:rsidRPr="002C5B4D" w:rsidRDefault="00F42044" w:rsidP="00F42044">
      <w:pPr>
        <w:jc w:val="both"/>
      </w:pPr>
      <w:r w:rsidRPr="002C5B4D">
        <w:t xml:space="preserve">In what follows we refer to </w:t>
      </w:r>
      <m:oMath>
        <m:r>
          <w:rPr>
            <w:rFonts w:ascii="Cambria Math" w:hAnsi="Cambria Math"/>
          </w:rPr>
          <m:t>T</m:t>
        </m:r>
      </m:oMath>
      <w:r w:rsidRPr="002C5B4D">
        <w:t xml:space="preserve"> in (12) as the “planning horizon”</w:t>
      </w:r>
    </w:p>
    <w:p w14:paraId="10F80C08" w14:textId="77777777" w:rsidR="00F42044" w:rsidRPr="002C5B4D" w:rsidRDefault="00F42044" w:rsidP="00F42044">
      <w:pPr>
        <w:jc w:val="both"/>
      </w:pPr>
    </w:p>
    <w:p w14:paraId="7342E953" w14:textId="57FB9299" w:rsidR="00673F4D" w:rsidRPr="002C5B4D" w:rsidRDefault="00673F4D" w:rsidP="00191B9A">
      <w:pPr>
        <w:pStyle w:val="ListParagraph"/>
        <w:numPr>
          <w:ilvl w:val="0"/>
          <w:numId w:val="15"/>
        </w:numPr>
      </w:pPr>
      <w:r w:rsidRPr="002C5B4D">
        <w:t xml:space="preserve">For each year </w:t>
      </w:r>
      <w:r w:rsidR="00240EB8" w:rsidRPr="002C5B4D">
        <w:t>between</w:t>
      </w:r>
      <w:r w:rsidRPr="002C5B4D">
        <w:t xml:space="preserve"> 2020 and 2100 compute </w:t>
      </w:r>
      <w:r w:rsidR="00240EB8" w:rsidRPr="002C5B4D">
        <w:t>the CPV up to that year</w:t>
      </w:r>
      <w:r w:rsidRPr="002C5B4D">
        <w:t>.</w:t>
      </w:r>
      <w:r w:rsidR="00147D4F" w:rsidRPr="002C5B4D">
        <w:t xml:space="preserve"> </w:t>
      </w:r>
      <w:r w:rsidR="00F42044" w:rsidRPr="002C5B4D">
        <w:t xml:space="preserve">For example, </w:t>
      </w:r>
      <w:r w:rsidR="00240EB8" w:rsidRPr="002C5B4D">
        <w:t xml:space="preserve">the value of the CVP in 2050 </w:t>
      </w:r>
      <w:r w:rsidR="00F42044" w:rsidRPr="002C5B4D">
        <w:t>requires</w:t>
      </w:r>
      <w:r w:rsidR="00240EB8" w:rsidRPr="002C5B4D">
        <w:t xml:space="preserve"> using </w:t>
      </w:r>
      <m:oMath>
        <m:r>
          <w:rPr>
            <w:rFonts w:ascii="Cambria Math" w:hAnsi="Cambria Math"/>
          </w:rPr>
          <m:t>T=30</m:t>
        </m:r>
      </m:oMath>
      <w:r w:rsidR="00F42044" w:rsidRPr="002C5B4D">
        <w:t xml:space="preserve"> in (12).</w:t>
      </w:r>
      <w:r w:rsidR="00240EB8" w:rsidRPr="002C5B4D">
        <w:t xml:space="preserve"> </w:t>
      </w:r>
    </w:p>
    <w:p w14:paraId="2235AB3A" w14:textId="77777777" w:rsidR="00CA2C51" w:rsidRPr="002C5B4D" w:rsidRDefault="00CA2C51" w:rsidP="00CA2C51">
      <w:pPr>
        <w:pStyle w:val="ListParagraph"/>
        <w:ind w:left="762"/>
      </w:pPr>
    </w:p>
    <w:p w14:paraId="76841B45" w14:textId="2B8B64ED" w:rsidR="00CA2C51" w:rsidRPr="00851E0E" w:rsidRDefault="00CA2C51" w:rsidP="00CA2C51">
      <w:pPr>
        <w:numPr>
          <w:ilvl w:val="0"/>
          <w:numId w:val="2"/>
        </w:numPr>
        <w:ind w:hanging="762"/>
        <w:jc w:val="both"/>
        <w:rPr>
          <w:b/>
          <w:bCs/>
        </w:rPr>
      </w:pPr>
      <w:r w:rsidRPr="00851E0E">
        <w:rPr>
          <w:b/>
          <w:bCs/>
        </w:rPr>
        <w:t xml:space="preserve">[R2] </w:t>
      </w:r>
      <w:r w:rsidR="0020207B" w:rsidRPr="00851E0E">
        <w:rPr>
          <w:b/>
          <w:bCs/>
        </w:rPr>
        <w:t>Use equation (12)</w:t>
      </w:r>
      <w:r w:rsidR="00F42044" w:rsidRPr="00851E0E">
        <w:rPr>
          <w:b/>
          <w:bCs/>
        </w:rPr>
        <w:t xml:space="preserve"> and</w:t>
      </w:r>
      <w:r w:rsidR="0020207B" w:rsidRPr="00851E0E">
        <w:rPr>
          <w:b/>
          <w:bCs/>
        </w:rPr>
        <w:t xml:space="preserve"> your results for the PV of the difference in consumption per capita between simulation 2 and 1, and between simulation 3 and 1, to c</w:t>
      </w:r>
      <w:r w:rsidR="00147D4F" w:rsidRPr="00851E0E">
        <w:rPr>
          <w:b/>
          <w:bCs/>
        </w:rPr>
        <w:t>omplete the following table</w:t>
      </w:r>
      <w:r w:rsidR="006F5A90" w:rsidRPr="00851E0E">
        <w:rPr>
          <w:b/>
          <w:bCs/>
        </w:rPr>
        <w:t xml:space="preserve"> [</w:t>
      </w:r>
      <w:r w:rsidR="006F5A90" w:rsidRPr="00851E0E">
        <w:rPr>
          <w:b/>
          <w:bCs/>
          <w:i/>
          <w:iCs/>
        </w:rPr>
        <w:t>use three decimals</w:t>
      </w:r>
      <w:r w:rsidR="006F5A90" w:rsidRPr="00851E0E">
        <w:rPr>
          <w:b/>
          <w:bCs/>
        </w:rPr>
        <w:t>]</w:t>
      </w:r>
    </w:p>
    <w:p w14:paraId="76F5C593" w14:textId="77777777" w:rsidR="00FA7267" w:rsidRPr="002C5B4D" w:rsidRDefault="00FA7267" w:rsidP="00147D4F">
      <w:pPr>
        <w:ind w:left="762"/>
        <w:jc w:val="both"/>
        <w:rPr>
          <w:b/>
          <w:bCs/>
        </w:rPr>
      </w:pPr>
    </w:p>
    <w:p w14:paraId="42F903D4" w14:textId="14A2A893" w:rsidR="00147D4F" w:rsidRPr="002C5B4D" w:rsidRDefault="00FA7267" w:rsidP="00147D4F">
      <w:pPr>
        <w:ind w:left="762"/>
        <w:jc w:val="both"/>
        <w:rPr>
          <w:b/>
          <w:bCs/>
        </w:rPr>
      </w:pPr>
      <w:r w:rsidRPr="002C5B4D">
        <w:rPr>
          <w:b/>
          <w:bCs/>
        </w:rPr>
        <w:t>Table 1: CPV</w:t>
      </w:r>
    </w:p>
    <w:tbl>
      <w:tblPr>
        <w:tblStyle w:val="TableGrid"/>
        <w:tblW w:w="0" w:type="auto"/>
        <w:tblInd w:w="762" w:type="dxa"/>
        <w:tblLook w:val="04A0" w:firstRow="1" w:lastRow="0" w:firstColumn="1" w:lastColumn="0" w:noHBand="0" w:noVBand="1"/>
      </w:tblPr>
      <w:tblGrid>
        <w:gridCol w:w="1501"/>
        <w:gridCol w:w="2127"/>
        <w:gridCol w:w="1842"/>
        <w:gridCol w:w="1701"/>
      </w:tblGrid>
      <w:tr w:rsidR="002C5B4D" w:rsidRPr="002C5B4D" w14:paraId="49E6A752" w14:textId="77777777" w:rsidTr="00D530D3">
        <w:tc>
          <w:tcPr>
            <w:tcW w:w="1501" w:type="dxa"/>
            <w:tcBorders>
              <w:bottom w:val="single" w:sz="4" w:space="0" w:color="auto"/>
            </w:tcBorders>
          </w:tcPr>
          <w:p w14:paraId="04436959" w14:textId="20D1986F" w:rsidR="00D530D3" w:rsidRPr="002C5B4D" w:rsidRDefault="00D530D3" w:rsidP="00D530D3">
            <w:pPr>
              <w:jc w:val="center"/>
            </w:pPr>
            <m:oMathPara>
              <m:oMath>
                <m:r>
                  <w:rPr>
                    <w:rFonts w:ascii="Cambria Math" w:hAnsi="Cambria Math"/>
                  </w:rPr>
                  <m:t>T</m:t>
                </m:r>
              </m:oMath>
            </m:oMathPara>
          </w:p>
        </w:tc>
        <w:tc>
          <w:tcPr>
            <w:tcW w:w="2127" w:type="dxa"/>
            <w:tcBorders>
              <w:bottom w:val="single" w:sz="4" w:space="0" w:color="auto"/>
            </w:tcBorders>
          </w:tcPr>
          <w:p w14:paraId="292D20A6" w14:textId="3E2D6A1D" w:rsidR="00D530D3" w:rsidRPr="002C5B4D" w:rsidRDefault="00D530D3" w:rsidP="00D530D3">
            <w:pPr>
              <w:jc w:val="center"/>
            </w:pPr>
            <m:oMathPara>
              <m:oMath>
                <m:r>
                  <w:rPr>
                    <w:rFonts w:ascii="Cambria Math" w:hAnsi="Cambria Math"/>
                  </w:rPr>
                  <m:t>year</m:t>
                </m:r>
              </m:oMath>
            </m:oMathPara>
          </w:p>
        </w:tc>
        <w:tc>
          <w:tcPr>
            <w:tcW w:w="1842" w:type="dxa"/>
            <w:tcBorders>
              <w:bottom w:val="single" w:sz="4" w:space="0" w:color="auto"/>
            </w:tcBorders>
          </w:tcPr>
          <w:p w14:paraId="434A4550" w14:textId="0BDE426D" w:rsidR="00D530D3" w:rsidRPr="002C5B4D" w:rsidRDefault="00D530D3" w:rsidP="00D530D3">
            <w:pPr>
              <w:jc w:val="center"/>
            </w:pPr>
            <m:oMathPara>
              <m:oMath>
                <m:r>
                  <w:rPr>
                    <w:rFonts w:ascii="Cambria Math" w:hAnsi="Cambria Math"/>
                  </w:rPr>
                  <m:t>CPV[</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m:oMathPara>
          </w:p>
        </w:tc>
        <w:tc>
          <w:tcPr>
            <w:tcW w:w="1701" w:type="dxa"/>
            <w:tcBorders>
              <w:bottom w:val="single" w:sz="4" w:space="0" w:color="auto"/>
            </w:tcBorders>
          </w:tcPr>
          <w:p w14:paraId="1351F312" w14:textId="4E23D357" w:rsidR="00D530D3" w:rsidRPr="002C5B4D" w:rsidRDefault="00D530D3" w:rsidP="00D530D3">
            <w:pPr>
              <w:jc w:val="center"/>
            </w:pPr>
            <m:oMathPara>
              <m:oMath>
                <m:r>
                  <w:rPr>
                    <w:rFonts w:ascii="Cambria Math" w:hAnsi="Cambria Math"/>
                  </w:rPr>
                  <m:t>CPV[</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oMath>
            </m:oMathPara>
          </w:p>
        </w:tc>
      </w:tr>
      <w:tr w:rsidR="002C5B4D" w:rsidRPr="002C5B4D" w14:paraId="4D5534D1" w14:textId="77777777" w:rsidTr="00D530D3">
        <w:tc>
          <w:tcPr>
            <w:tcW w:w="1501" w:type="dxa"/>
            <w:tcBorders>
              <w:top w:val="single" w:sz="4" w:space="0" w:color="auto"/>
              <w:left w:val="single" w:sz="4" w:space="0" w:color="auto"/>
              <w:bottom w:val="nil"/>
              <w:right w:val="single" w:sz="4" w:space="0" w:color="auto"/>
            </w:tcBorders>
          </w:tcPr>
          <w:p w14:paraId="30ADCDF4" w14:textId="082A060B" w:rsidR="00D530D3" w:rsidRPr="002C5B4D" w:rsidRDefault="00D530D3" w:rsidP="00D530D3">
            <w:pPr>
              <w:jc w:val="center"/>
            </w:pPr>
            <w:r w:rsidRPr="002C5B4D">
              <w:t>20</w:t>
            </w:r>
          </w:p>
        </w:tc>
        <w:tc>
          <w:tcPr>
            <w:tcW w:w="2127" w:type="dxa"/>
            <w:tcBorders>
              <w:top w:val="single" w:sz="4" w:space="0" w:color="auto"/>
              <w:left w:val="single" w:sz="4" w:space="0" w:color="auto"/>
              <w:bottom w:val="nil"/>
              <w:right w:val="single" w:sz="4" w:space="0" w:color="auto"/>
            </w:tcBorders>
          </w:tcPr>
          <w:p w14:paraId="16C2E954" w14:textId="0107AC58" w:rsidR="00D530D3" w:rsidRPr="002C5B4D" w:rsidRDefault="00D530D3" w:rsidP="00D530D3">
            <w:pPr>
              <w:jc w:val="center"/>
            </w:pPr>
            <w:r w:rsidRPr="002C5B4D">
              <w:t>2040</w:t>
            </w:r>
          </w:p>
        </w:tc>
        <w:tc>
          <w:tcPr>
            <w:tcW w:w="1842" w:type="dxa"/>
            <w:tcBorders>
              <w:top w:val="single" w:sz="4" w:space="0" w:color="auto"/>
              <w:left w:val="single" w:sz="4" w:space="0" w:color="auto"/>
              <w:bottom w:val="nil"/>
              <w:right w:val="single" w:sz="4" w:space="0" w:color="auto"/>
            </w:tcBorders>
          </w:tcPr>
          <w:p w14:paraId="4E7DED44" w14:textId="029F42B8" w:rsidR="00D530D3" w:rsidRPr="002C5B4D" w:rsidRDefault="00C172DA" w:rsidP="00F218C7">
            <w:pPr>
              <w:jc w:val="center"/>
              <w:rPr>
                <w:rFonts w:asciiTheme="majorBidi" w:hAnsiTheme="majorBidi" w:cstheme="majorBidi"/>
                <w:lang w:eastAsia="en-US"/>
              </w:rPr>
            </w:pPr>
            <w:r w:rsidRPr="002C5B4D">
              <w:rPr>
                <w:rFonts w:asciiTheme="majorBidi" w:hAnsiTheme="majorBidi" w:cstheme="majorBidi"/>
                <w:lang w:eastAsia="en-US"/>
              </w:rPr>
              <w:t>-7.981</w:t>
            </w:r>
          </w:p>
        </w:tc>
        <w:tc>
          <w:tcPr>
            <w:tcW w:w="1701" w:type="dxa"/>
            <w:tcBorders>
              <w:top w:val="single" w:sz="4" w:space="0" w:color="auto"/>
              <w:left w:val="single" w:sz="4" w:space="0" w:color="auto"/>
              <w:bottom w:val="nil"/>
              <w:right w:val="single" w:sz="4" w:space="0" w:color="auto"/>
            </w:tcBorders>
          </w:tcPr>
          <w:p w14:paraId="50043AEB" w14:textId="32CF403F"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-4.785</w:t>
            </w:r>
          </w:p>
        </w:tc>
      </w:tr>
      <w:tr w:rsidR="002C5B4D" w:rsidRPr="002C5B4D" w14:paraId="159F80F5" w14:textId="77777777" w:rsidTr="00D530D3">
        <w:tc>
          <w:tcPr>
            <w:tcW w:w="1501" w:type="dxa"/>
            <w:tcBorders>
              <w:top w:val="nil"/>
              <w:left w:val="single" w:sz="4" w:space="0" w:color="auto"/>
              <w:bottom w:val="nil"/>
              <w:right w:val="single" w:sz="4" w:space="0" w:color="auto"/>
            </w:tcBorders>
          </w:tcPr>
          <w:p w14:paraId="58D821E5" w14:textId="16F498B4" w:rsidR="00D530D3" w:rsidRPr="002C5B4D" w:rsidRDefault="00D530D3" w:rsidP="00D530D3">
            <w:pPr>
              <w:jc w:val="center"/>
            </w:pPr>
            <w:r w:rsidRPr="002C5B4D">
              <w:t>40</w:t>
            </w:r>
          </w:p>
        </w:tc>
        <w:tc>
          <w:tcPr>
            <w:tcW w:w="2127" w:type="dxa"/>
            <w:tcBorders>
              <w:top w:val="nil"/>
              <w:left w:val="single" w:sz="4" w:space="0" w:color="auto"/>
              <w:bottom w:val="nil"/>
              <w:right w:val="single" w:sz="4" w:space="0" w:color="auto"/>
            </w:tcBorders>
          </w:tcPr>
          <w:p w14:paraId="76994493" w14:textId="023643F0" w:rsidR="00D530D3" w:rsidRPr="002C5B4D" w:rsidRDefault="00D530D3" w:rsidP="00D530D3">
            <w:pPr>
              <w:jc w:val="center"/>
            </w:pPr>
            <w:r w:rsidRPr="002C5B4D">
              <w:t>2060</w:t>
            </w:r>
          </w:p>
        </w:tc>
        <w:tc>
          <w:tcPr>
            <w:tcW w:w="1842" w:type="dxa"/>
            <w:tcBorders>
              <w:top w:val="nil"/>
              <w:left w:val="single" w:sz="4" w:space="0" w:color="auto"/>
              <w:bottom w:val="nil"/>
              <w:right w:val="single" w:sz="4" w:space="0" w:color="auto"/>
            </w:tcBorders>
          </w:tcPr>
          <w:p w14:paraId="70E8BB4D" w14:textId="47A1A56D"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-9.453</w:t>
            </w:r>
          </w:p>
        </w:tc>
        <w:tc>
          <w:tcPr>
            <w:tcW w:w="1701" w:type="dxa"/>
            <w:tcBorders>
              <w:top w:val="nil"/>
              <w:left w:val="single" w:sz="4" w:space="0" w:color="auto"/>
              <w:bottom w:val="nil"/>
              <w:right w:val="single" w:sz="4" w:space="0" w:color="auto"/>
            </w:tcBorders>
          </w:tcPr>
          <w:p w14:paraId="2B667B93" w14:textId="53E07B97"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-7.660</w:t>
            </w:r>
          </w:p>
        </w:tc>
      </w:tr>
      <w:tr w:rsidR="002C5B4D" w:rsidRPr="002C5B4D" w14:paraId="26A8B57E" w14:textId="77777777" w:rsidTr="00D530D3">
        <w:tc>
          <w:tcPr>
            <w:tcW w:w="1501" w:type="dxa"/>
            <w:tcBorders>
              <w:top w:val="nil"/>
              <w:left w:val="single" w:sz="4" w:space="0" w:color="auto"/>
              <w:bottom w:val="nil"/>
              <w:right w:val="single" w:sz="4" w:space="0" w:color="auto"/>
            </w:tcBorders>
          </w:tcPr>
          <w:p w14:paraId="23230694" w14:textId="60D6FE10" w:rsidR="00D530D3" w:rsidRPr="002C5B4D" w:rsidRDefault="00D530D3" w:rsidP="00D530D3">
            <w:pPr>
              <w:jc w:val="center"/>
            </w:pPr>
            <w:r w:rsidRPr="002C5B4D">
              <w:t>60</w:t>
            </w:r>
          </w:p>
        </w:tc>
        <w:tc>
          <w:tcPr>
            <w:tcW w:w="2127" w:type="dxa"/>
            <w:tcBorders>
              <w:top w:val="nil"/>
              <w:left w:val="single" w:sz="4" w:space="0" w:color="auto"/>
              <w:bottom w:val="nil"/>
              <w:right w:val="single" w:sz="4" w:space="0" w:color="auto"/>
            </w:tcBorders>
          </w:tcPr>
          <w:p w14:paraId="11C031DD" w14:textId="5B9D29B1" w:rsidR="00D530D3" w:rsidRPr="002C5B4D" w:rsidRDefault="00D530D3" w:rsidP="00D530D3">
            <w:pPr>
              <w:jc w:val="center"/>
            </w:pPr>
            <w:r w:rsidRPr="002C5B4D">
              <w:t>2080</w:t>
            </w:r>
          </w:p>
        </w:tc>
        <w:tc>
          <w:tcPr>
            <w:tcW w:w="1842" w:type="dxa"/>
            <w:tcBorders>
              <w:top w:val="nil"/>
              <w:left w:val="single" w:sz="4" w:space="0" w:color="auto"/>
              <w:bottom w:val="nil"/>
              <w:right w:val="single" w:sz="4" w:space="0" w:color="auto"/>
            </w:tcBorders>
          </w:tcPr>
          <w:p w14:paraId="15459373" w14:textId="65F2445E"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-2.586</w:t>
            </w:r>
          </w:p>
        </w:tc>
        <w:tc>
          <w:tcPr>
            <w:tcW w:w="1701" w:type="dxa"/>
            <w:tcBorders>
              <w:top w:val="nil"/>
              <w:left w:val="single" w:sz="4" w:space="0" w:color="auto"/>
              <w:bottom w:val="nil"/>
              <w:right w:val="single" w:sz="4" w:space="0" w:color="auto"/>
            </w:tcBorders>
          </w:tcPr>
          <w:p w14:paraId="2936640B" w14:textId="1A35B54C"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-7.116</w:t>
            </w:r>
          </w:p>
        </w:tc>
      </w:tr>
      <w:tr w:rsidR="002C5B4D" w:rsidRPr="002C5B4D" w14:paraId="6AE56103" w14:textId="77777777" w:rsidTr="00D530D3">
        <w:tc>
          <w:tcPr>
            <w:tcW w:w="1501" w:type="dxa"/>
            <w:tcBorders>
              <w:top w:val="nil"/>
              <w:left w:val="single" w:sz="4" w:space="0" w:color="auto"/>
              <w:bottom w:val="single" w:sz="4" w:space="0" w:color="auto"/>
              <w:right w:val="single" w:sz="4" w:space="0" w:color="auto"/>
            </w:tcBorders>
          </w:tcPr>
          <w:p w14:paraId="31475ECB" w14:textId="7777082C" w:rsidR="00D530D3" w:rsidRPr="002C5B4D" w:rsidRDefault="00D530D3" w:rsidP="00D530D3">
            <w:pPr>
              <w:jc w:val="center"/>
            </w:pPr>
            <w:r w:rsidRPr="002C5B4D">
              <w:t>80</w:t>
            </w:r>
          </w:p>
        </w:tc>
        <w:tc>
          <w:tcPr>
            <w:tcW w:w="2127" w:type="dxa"/>
            <w:tcBorders>
              <w:top w:val="nil"/>
              <w:left w:val="single" w:sz="4" w:space="0" w:color="auto"/>
              <w:bottom w:val="single" w:sz="4" w:space="0" w:color="auto"/>
              <w:right w:val="single" w:sz="4" w:space="0" w:color="auto"/>
            </w:tcBorders>
          </w:tcPr>
          <w:p w14:paraId="1A0C582E" w14:textId="698147F9" w:rsidR="00D530D3" w:rsidRPr="002C5B4D" w:rsidRDefault="00D530D3" w:rsidP="00D530D3">
            <w:pPr>
              <w:jc w:val="center"/>
            </w:pPr>
            <w:r w:rsidRPr="002C5B4D">
              <w:t>2100</w:t>
            </w:r>
          </w:p>
        </w:tc>
        <w:tc>
          <w:tcPr>
            <w:tcW w:w="1842" w:type="dxa"/>
            <w:tcBorders>
              <w:top w:val="nil"/>
              <w:left w:val="single" w:sz="4" w:space="0" w:color="auto"/>
              <w:bottom w:val="single" w:sz="4" w:space="0" w:color="auto"/>
              <w:right w:val="single" w:sz="4" w:space="0" w:color="auto"/>
            </w:tcBorders>
          </w:tcPr>
          <w:p w14:paraId="669FACA8" w14:textId="7AA08919" w:rsidR="00D530D3" w:rsidRPr="002C5B4D" w:rsidRDefault="0096532C" w:rsidP="00F218C7">
            <w:pPr>
              <w:jc w:val="center"/>
              <w:rPr>
                <w:rFonts w:asciiTheme="majorBidi" w:hAnsiTheme="majorBidi" w:cstheme="majorBidi"/>
                <w:lang w:eastAsia="en-US"/>
              </w:rPr>
            </w:pPr>
            <w:r w:rsidRPr="002C5B4D">
              <w:rPr>
                <w:rFonts w:asciiTheme="majorBidi" w:hAnsiTheme="majorBidi" w:cstheme="majorBidi"/>
                <w:lang w:eastAsia="en-US"/>
              </w:rPr>
              <w:t>14.652</w:t>
            </w:r>
          </w:p>
        </w:tc>
        <w:tc>
          <w:tcPr>
            <w:tcW w:w="1701" w:type="dxa"/>
            <w:tcBorders>
              <w:top w:val="nil"/>
              <w:left w:val="single" w:sz="4" w:space="0" w:color="auto"/>
              <w:bottom w:val="single" w:sz="4" w:space="0" w:color="auto"/>
              <w:right w:val="single" w:sz="4" w:space="0" w:color="auto"/>
            </w:tcBorders>
          </w:tcPr>
          <w:p w14:paraId="16AFA1F8" w14:textId="1978F4B6" w:rsidR="00D530D3" w:rsidRPr="002C5B4D" w:rsidRDefault="00F218C7" w:rsidP="00F218C7">
            <w:pPr>
              <w:jc w:val="center"/>
              <w:rPr>
                <w:rFonts w:asciiTheme="majorBidi" w:hAnsiTheme="majorBidi" w:cstheme="majorBidi"/>
                <w:lang w:eastAsia="en-US"/>
              </w:rPr>
            </w:pPr>
            <w:r w:rsidRPr="002C5B4D">
              <w:rPr>
                <w:rFonts w:asciiTheme="majorBidi" w:hAnsiTheme="majorBidi" w:cstheme="majorBidi"/>
                <w:lang w:eastAsia="en-US"/>
              </w:rPr>
              <w:t>-1.499</w:t>
            </w:r>
          </w:p>
        </w:tc>
      </w:tr>
    </w:tbl>
    <w:p w14:paraId="423E337E" w14:textId="51EDA57C" w:rsidR="00147D4F" w:rsidRPr="002C5B4D" w:rsidRDefault="0020207B" w:rsidP="00147D4F">
      <w:pPr>
        <w:ind w:left="762"/>
        <w:jc w:val="both"/>
      </w:pPr>
      <w:r w:rsidRPr="002C5B4D">
        <w:t xml:space="preserve">Where the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2C5B4D">
        <w:t xml:space="preserve"> denotes consumption per capita under simulation </w:t>
      </w:r>
      <m:oMath>
        <m:r>
          <w:rPr>
            <w:rFonts w:ascii="Cambria Math" w:hAnsi="Cambria Math"/>
          </w:rPr>
          <m:t>i</m:t>
        </m:r>
      </m:oMath>
      <w:r w:rsidRPr="002C5B4D">
        <w:t>.</w:t>
      </w:r>
    </w:p>
    <w:p w14:paraId="45171F13" w14:textId="2A89347B" w:rsidR="00CA2C51" w:rsidRPr="002C5B4D" w:rsidRDefault="00CA2C51" w:rsidP="00CA2C51">
      <w:pPr>
        <w:pStyle w:val="ListParagraph"/>
        <w:ind w:left="762"/>
      </w:pPr>
    </w:p>
    <w:p w14:paraId="6A3704DD" w14:textId="415B24E9" w:rsidR="00031465" w:rsidRPr="00851E0E" w:rsidRDefault="00FD4899" w:rsidP="00031465">
      <w:pPr>
        <w:numPr>
          <w:ilvl w:val="0"/>
          <w:numId w:val="2"/>
        </w:numPr>
        <w:ind w:hanging="762"/>
        <w:rPr>
          <w:b/>
          <w:bCs/>
        </w:rPr>
      </w:pPr>
      <w:r w:rsidRPr="00851E0E">
        <w:rPr>
          <w:b/>
          <w:bCs/>
        </w:rPr>
        <w:t>[R2]</w:t>
      </w:r>
      <w:r w:rsidR="008457D4" w:rsidRPr="00851E0E">
        <w:rPr>
          <w:b/>
          <w:bCs/>
        </w:rPr>
        <w:t xml:space="preserve"> </w:t>
      </w:r>
      <w:r w:rsidR="00400B37" w:rsidRPr="00851E0E">
        <w:rPr>
          <w:b/>
          <w:bCs/>
        </w:rPr>
        <w:t>Describe and explain</w:t>
      </w:r>
      <w:r w:rsidR="008457D4" w:rsidRPr="00851E0E">
        <w:rPr>
          <w:b/>
          <w:bCs/>
        </w:rPr>
        <w:t xml:space="preserve"> the evolution of each of the </w:t>
      </w:r>
      <w:r w:rsidR="00FA7267" w:rsidRPr="00851E0E">
        <w:rPr>
          <w:b/>
          <w:bCs/>
        </w:rPr>
        <w:t xml:space="preserve">two </w:t>
      </w:r>
      <w:r w:rsidR="008457D4" w:rsidRPr="00851E0E">
        <w:rPr>
          <w:b/>
          <w:bCs/>
        </w:rPr>
        <w:t>CPV</w:t>
      </w:r>
      <w:r w:rsidR="00FA7267" w:rsidRPr="00851E0E">
        <w:rPr>
          <w:b/>
          <w:bCs/>
        </w:rPr>
        <w:t>s in Table 1</w:t>
      </w:r>
      <w:r w:rsidR="008457D4" w:rsidRPr="00851E0E">
        <w:rPr>
          <w:b/>
          <w:bCs/>
        </w:rPr>
        <w:t xml:space="preserve"> (sim2</w:t>
      </w:r>
      <w:r w:rsidR="00162A29" w:rsidRPr="00851E0E">
        <w:rPr>
          <w:b/>
          <w:bCs/>
        </w:rPr>
        <w:t>-</w:t>
      </w:r>
      <w:r w:rsidR="008457D4" w:rsidRPr="00851E0E">
        <w:rPr>
          <w:b/>
          <w:bCs/>
        </w:rPr>
        <w:t>sim1 and sim3</w:t>
      </w:r>
      <w:r w:rsidR="00162A29" w:rsidRPr="00851E0E">
        <w:rPr>
          <w:b/>
          <w:bCs/>
        </w:rPr>
        <w:t>-</w:t>
      </w:r>
      <w:r w:rsidR="008457D4" w:rsidRPr="00851E0E">
        <w:rPr>
          <w:b/>
          <w:bCs/>
        </w:rPr>
        <w:t>sim1) as the planning horizon</w:t>
      </w:r>
      <w:r w:rsidR="00AD79A9" w:rsidRPr="00851E0E">
        <w:rPr>
          <w:b/>
          <w:bCs/>
        </w:rPr>
        <w:t>,</w:t>
      </w:r>
      <w:r w:rsidR="008457D4" w:rsidRPr="00851E0E">
        <w:rPr>
          <w:b/>
          <w:bCs/>
        </w:rPr>
        <w:t xml:space="preserve"> </w:t>
      </w:r>
      <m:oMath>
        <m:r>
          <m:rPr>
            <m:sty m:val="bi"/>
          </m:rPr>
          <w:rPr>
            <w:rFonts w:ascii="Cambria Math" w:hAnsi="Cambria Math"/>
          </w:rPr>
          <m:t>T</m:t>
        </m:r>
      </m:oMath>
      <w:r w:rsidR="00AD79A9" w:rsidRPr="00851E0E">
        <w:rPr>
          <w:b/>
          <w:bCs/>
        </w:rPr>
        <w:t>,</w:t>
      </w:r>
      <w:r w:rsidR="008457D4" w:rsidRPr="00851E0E">
        <w:rPr>
          <w:b/>
          <w:bCs/>
        </w:rPr>
        <w:t xml:space="preserve"> is extended. According to these results</w:t>
      </w:r>
      <w:r w:rsidR="00AD79A9" w:rsidRPr="00851E0E">
        <w:rPr>
          <w:b/>
          <w:bCs/>
        </w:rPr>
        <w:t>,</w:t>
      </w:r>
      <w:r w:rsidR="008457D4" w:rsidRPr="00851E0E">
        <w:rPr>
          <w:b/>
          <w:bCs/>
        </w:rPr>
        <w:t xml:space="preserve"> would myopic decision makers (i.e., decision makers with </w:t>
      </w:r>
      <w:r w:rsidR="002D7092" w:rsidRPr="00851E0E">
        <w:rPr>
          <w:b/>
          <w:bCs/>
        </w:rPr>
        <w:t xml:space="preserve">a </w:t>
      </w:r>
      <w:r w:rsidR="008457D4" w:rsidRPr="00851E0E">
        <w:rPr>
          <w:b/>
          <w:bCs/>
        </w:rPr>
        <w:t>relatively short planning horizon</w:t>
      </w:r>
      <w:r w:rsidR="002D7092" w:rsidRPr="00851E0E">
        <w:rPr>
          <w:b/>
          <w:bCs/>
        </w:rPr>
        <w:t xml:space="preserve"> </w:t>
      </w:r>
      <m:oMath>
        <m:r>
          <m:rPr>
            <m:sty m:val="bi"/>
          </m:rPr>
          <w:rPr>
            <w:rFonts w:ascii="Cambria Math" w:hAnsi="Cambria Math"/>
          </w:rPr>
          <m:t>T</m:t>
        </m:r>
      </m:oMath>
      <w:r w:rsidR="008457D4" w:rsidRPr="00851E0E">
        <w:rPr>
          <w:b/>
          <w:bCs/>
        </w:rPr>
        <w:t>) support high abatement effort</w:t>
      </w:r>
      <w:r w:rsidR="00FA7267" w:rsidRPr="00851E0E">
        <w:rPr>
          <w:b/>
          <w:bCs/>
        </w:rPr>
        <w:t>s</w:t>
      </w:r>
      <w:r w:rsidR="008457D4" w:rsidRPr="00851E0E">
        <w:rPr>
          <w:b/>
          <w:bCs/>
        </w:rPr>
        <w:t xml:space="preserve">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m</m:t>
            </m:r>
          </m:sub>
        </m:sSub>
      </m:oMath>
      <w:r w:rsidR="008457D4" w:rsidRPr="00851E0E">
        <w:rPr>
          <w:b/>
          <w:bCs/>
        </w:rPr>
        <w:t>? Explain.</w:t>
      </w:r>
    </w:p>
    <w:p w14:paraId="5BC27DF5" w14:textId="77777777" w:rsidR="00031465" w:rsidRPr="002C5B4D" w:rsidRDefault="00031465" w:rsidP="00031465">
      <w:pPr>
        <w:ind w:left="762"/>
      </w:pPr>
    </w:p>
    <w:p w14:paraId="4F66FA84" w14:textId="4D5B53FA" w:rsidR="00031465" w:rsidRPr="00851E0E" w:rsidRDefault="005408DD" w:rsidP="00851E0E">
      <w:pPr>
        <w:pStyle w:val="ListParagraph"/>
        <w:ind w:left="1416"/>
        <w:rPr>
          <w:i/>
          <w:iCs/>
        </w:rPr>
      </w:pPr>
      <w:r w:rsidRPr="00851E0E">
        <w:rPr>
          <w:i/>
          <w:iCs/>
        </w:rPr>
        <w:t xml:space="preserve">Up to and including 2084 for simulation 2 vs 1 and </w:t>
      </w:r>
      <w:r w:rsidR="00AB56B8" w:rsidRPr="00851E0E">
        <w:rPr>
          <w:i/>
          <w:iCs/>
        </w:rPr>
        <w:t xml:space="preserve">in all years for simulation 3 vs 1 the cumulative present value </w:t>
      </w:r>
      <w:r w:rsidR="00ED6448" w:rsidRPr="00851E0E">
        <w:rPr>
          <w:i/>
          <w:iCs/>
        </w:rPr>
        <w:t xml:space="preserve">of is negative. </w:t>
      </w:r>
      <w:r w:rsidR="00AE2852" w:rsidRPr="00851E0E">
        <w:rPr>
          <w:i/>
          <w:iCs/>
        </w:rPr>
        <w:t xml:space="preserve">We established in l that </w:t>
      </w:r>
      <w:r w:rsidR="00135F85" w:rsidRPr="00851E0E">
        <w:rPr>
          <w:i/>
          <w:iCs/>
        </w:rPr>
        <w:t xml:space="preserve">the benefits of </w:t>
      </w:r>
      <w:r w:rsidR="009C6525" w:rsidRPr="00851E0E">
        <w:rPr>
          <w:i/>
          <w:iCs/>
        </w:rPr>
        <w:t>abatement</w:t>
      </w:r>
      <w:r w:rsidR="00135F85" w:rsidRPr="00851E0E">
        <w:rPr>
          <w:i/>
          <w:iCs/>
        </w:rPr>
        <w:t xml:space="preserve"> only outweigh the costs in the long-run. Thus, if a myopic decision maker</w:t>
      </w:r>
      <w:r w:rsidR="00135F85" w:rsidRPr="002C5B4D">
        <w:t xml:space="preserve"> </w:t>
      </w:r>
      <w:r w:rsidR="00135F85" w:rsidRPr="00851E0E">
        <w:rPr>
          <w:i/>
          <w:iCs/>
        </w:rPr>
        <w:t xml:space="preserve">only considers </w:t>
      </w:r>
      <w:r w:rsidR="009C6525" w:rsidRPr="00851E0E">
        <w:rPr>
          <w:i/>
          <w:iCs/>
        </w:rPr>
        <w:t xml:space="preserve">consumption in early periods, they disregards </w:t>
      </w:r>
      <w:r w:rsidR="009C6525" w:rsidRPr="00851E0E">
        <w:rPr>
          <w:i/>
          <w:iCs/>
        </w:rPr>
        <w:lastRenderedPageBreak/>
        <w:t>the latter period where abatement pays off. Thus, they will decide against abatement.</w:t>
      </w:r>
      <w:r w:rsidR="00ED6448" w:rsidRPr="00851E0E">
        <w:rPr>
          <w:i/>
          <w:iCs/>
        </w:rPr>
        <w:t xml:space="preserve"> </w:t>
      </w:r>
    </w:p>
    <w:p w14:paraId="7604D419" w14:textId="3CA583FA" w:rsidR="008457D4" w:rsidRPr="002C5B4D" w:rsidRDefault="00FD4899" w:rsidP="00031465">
      <w:pPr>
        <w:ind w:left="762"/>
        <w:jc w:val="both"/>
      </w:pPr>
      <w:r w:rsidRPr="002C5B4D">
        <w:t xml:space="preserve"> </w:t>
      </w:r>
    </w:p>
    <w:p w14:paraId="0117AEA6" w14:textId="3DA0439A" w:rsidR="00031465" w:rsidRPr="00851E0E" w:rsidRDefault="008457D4" w:rsidP="00031465">
      <w:pPr>
        <w:numPr>
          <w:ilvl w:val="0"/>
          <w:numId w:val="2"/>
        </w:numPr>
        <w:ind w:hanging="762"/>
        <w:rPr>
          <w:b/>
          <w:bCs/>
        </w:rPr>
      </w:pPr>
      <w:r w:rsidRPr="00851E0E">
        <w:rPr>
          <w:b/>
          <w:bCs/>
        </w:rPr>
        <w:t xml:space="preserve">[R2] </w:t>
      </w:r>
      <w:r w:rsidR="00400B37" w:rsidRPr="00851E0E">
        <w:rPr>
          <w:b/>
          <w:bCs/>
        </w:rPr>
        <w:t>Describe</w:t>
      </w:r>
      <w:r w:rsidR="00162A29" w:rsidRPr="00851E0E">
        <w:rPr>
          <w:b/>
          <w:bCs/>
        </w:rPr>
        <w:t xml:space="preserve"> and explain the differences between each of the two CPV columns</w:t>
      </w:r>
      <w:bookmarkStart w:id="2" w:name="_Ref444106857"/>
      <w:r w:rsidR="00FA7267" w:rsidRPr="00851E0E">
        <w:rPr>
          <w:b/>
          <w:bCs/>
        </w:rPr>
        <w:t xml:space="preserve"> in Table 1; consider the differences in the time path of abatement effort </w:t>
      </w:r>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m</m:t>
            </m:r>
          </m:sub>
        </m:sSub>
      </m:oMath>
      <w:r w:rsidR="00FA7267" w:rsidRPr="00851E0E">
        <w:rPr>
          <w:b/>
          <w:bCs/>
        </w:rPr>
        <w:t xml:space="preserve"> between simulations 2 and 3 in your answer. </w:t>
      </w:r>
    </w:p>
    <w:p w14:paraId="0493C25E" w14:textId="77777777" w:rsidR="00031465" w:rsidRPr="002C5B4D" w:rsidRDefault="00031465" w:rsidP="00031465">
      <w:pPr>
        <w:ind w:left="762"/>
      </w:pPr>
    </w:p>
    <w:p w14:paraId="16AE7021" w14:textId="5C3C4BB4" w:rsidR="00A96EFB" w:rsidRPr="00851E0E" w:rsidRDefault="00A96EFB" w:rsidP="00851E0E">
      <w:pPr>
        <w:pStyle w:val="ListParagraph"/>
        <w:ind w:left="1416"/>
        <w:rPr>
          <w:i/>
          <w:iCs/>
        </w:rPr>
      </w:pPr>
      <w:r w:rsidRPr="00851E0E">
        <w:rPr>
          <w:i/>
          <w:iCs/>
        </w:rPr>
        <w:t>Up to the year 206</w:t>
      </w:r>
      <w:r w:rsidR="00972851" w:rsidRPr="00851E0E">
        <w:rPr>
          <w:i/>
          <w:iCs/>
        </w:rPr>
        <w:t>8</w:t>
      </w:r>
      <w:r w:rsidR="00D46159" w:rsidRPr="00851E0E">
        <w:rPr>
          <w:i/>
          <w:iCs/>
        </w:rPr>
        <w:t xml:space="preserve"> the cumulative present value of simulation </w:t>
      </w:r>
      <w:r w:rsidR="005715B9">
        <w:rPr>
          <w:i/>
          <w:iCs/>
        </w:rPr>
        <w:t>2</w:t>
      </w:r>
      <w:r w:rsidR="00D46159" w:rsidRPr="00851E0E">
        <w:rPr>
          <w:i/>
          <w:iCs/>
        </w:rPr>
        <w:t xml:space="preserve"> is lower than in simulation </w:t>
      </w:r>
      <w:r w:rsidR="005715B9">
        <w:rPr>
          <w:i/>
          <w:iCs/>
        </w:rPr>
        <w:t>3</w:t>
      </w:r>
      <w:r w:rsidR="00603DF4" w:rsidRPr="00851E0E">
        <w:rPr>
          <w:i/>
          <w:iCs/>
        </w:rPr>
        <w:t xml:space="preserve">. After that, simulation 2 quickly becomes much more attractive than </w:t>
      </w:r>
      <w:r w:rsidR="00BA5A17" w:rsidRPr="00851E0E">
        <w:rPr>
          <w:i/>
          <w:iCs/>
        </w:rPr>
        <w:t xml:space="preserve">simulation 3. This can be explained as </w:t>
      </w:r>
      <w:r w:rsidR="00897376" w:rsidRPr="00851E0E">
        <w:rPr>
          <w:i/>
          <w:iCs/>
        </w:rPr>
        <w:t xml:space="preserve">in simulation 3 (1) abatement costs are low in the beginning and are gradually phased in and (2) the additional damages caused by the delayed abatement are only realized in latter periods. Thus, when a decision maker only considers the early periods they will </w:t>
      </w:r>
      <w:r w:rsidR="00EA1CB1" w:rsidRPr="00851E0E">
        <w:rPr>
          <w:i/>
          <w:iCs/>
        </w:rPr>
        <w:t xml:space="preserve">choose the policy option of simulation 3. However, in the long-run </w:t>
      </w:r>
      <w:r w:rsidR="00313170" w:rsidRPr="00851E0E">
        <w:rPr>
          <w:i/>
          <w:iCs/>
        </w:rPr>
        <w:t xml:space="preserve">the abatement costs in simulation 3 catch up with the ones in simulation 2 (even though they never fully catch up). Furthermore, now the additional damages due to lower abatement are realized (e.g. </w:t>
      </w:r>
      <m:oMath>
        <m:r>
          <w:rPr>
            <w:rFonts w:ascii="Cambria Math" w:hAnsi="Cambria Math"/>
          </w:rPr>
          <m:t>D(t=2080)</m:t>
        </m:r>
      </m:oMath>
      <w:r w:rsidR="001C3D43" w:rsidRPr="00851E0E">
        <w:rPr>
          <w:i/>
          <w:iCs/>
        </w:rPr>
        <w:t xml:space="preserve"> is </w:t>
      </w:r>
      <w:r w:rsidR="001679A3" w:rsidRPr="00851E0E">
        <w:rPr>
          <w:i/>
          <w:iCs/>
        </w:rPr>
        <w:t>around 14.3%</w:t>
      </w:r>
      <w:r w:rsidR="00EA1CB1" w:rsidRPr="00851E0E">
        <w:rPr>
          <w:i/>
          <w:iCs/>
        </w:rPr>
        <w:t xml:space="preserve"> </w:t>
      </w:r>
      <w:r w:rsidR="001679A3" w:rsidRPr="00851E0E">
        <w:rPr>
          <w:i/>
          <w:iCs/>
        </w:rPr>
        <w:t xml:space="preserve">in simulation 3 compared to only </w:t>
      </w:r>
      <w:r w:rsidR="008B5597" w:rsidRPr="00851E0E">
        <w:rPr>
          <w:i/>
          <w:iCs/>
        </w:rPr>
        <w:t xml:space="preserve">5.8% in simulation 2). This causes a much lower consumption in simulation 3, lowering the cumulative present value of simulation 3 below that of simulation 2 if </w:t>
      </w:r>
      <w:r w:rsidR="00426256" w:rsidRPr="00851E0E">
        <w:rPr>
          <w:i/>
          <w:iCs/>
        </w:rPr>
        <w:t>years after 2068 are considered.</w:t>
      </w:r>
    </w:p>
    <w:p w14:paraId="71C8398F" w14:textId="3CBE1827" w:rsidR="00851E0E" w:rsidRDefault="00851E0E" w:rsidP="006C3A75">
      <w:pPr>
        <w:jc w:val="both"/>
        <w:rPr>
          <w:b/>
        </w:rPr>
      </w:pPr>
    </w:p>
    <w:p w14:paraId="63B16CED" w14:textId="73A42FEE" w:rsidR="00851E0E" w:rsidRDefault="00851E0E" w:rsidP="006C3A75">
      <w:pPr>
        <w:jc w:val="both"/>
        <w:rPr>
          <w:b/>
        </w:rPr>
      </w:pPr>
    </w:p>
    <w:p w14:paraId="7CCFBAE3" w14:textId="77777777" w:rsidR="00851E0E" w:rsidRPr="002C5B4D" w:rsidRDefault="00851E0E" w:rsidP="006C3A75">
      <w:pPr>
        <w:jc w:val="both"/>
      </w:pPr>
    </w:p>
    <w:p w14:paraId="0F7D783B" w14:textId="15A1E913" w:rsidR="00007FA1" w:rsidRPr="002C5B4D" w:rsidRDefault="00007FA1" w:rsidP="00007FA1">
      <w:r w:rsidRPr="002C5B4D">
        <w:rPr>
          <w:b/>
        </w:rPr>
        <w:t>Taking stock</w:t>
      </w:r>
      <w:r w:rsidR="00151156" w:rsidRPr="002C5B4D">
        <w:rPr>
          <w:b/>
        </w:rPr>
        <w:t xml:space="preserve"> </w:t>
      </w:r>
      <w:r w:rsidR="003632A8" w:rsidRPr="002C5B4D">
        <w:rPr>
          <w:b/>
        </w:rPr>
        <w:t>(</w:t>
      </w:r>
      <w:r w:rsidR="00151156" w:rsidRPr="002C5B4D">
        <w:rPr>
          <w:b/>
        </w:rPr>
        <w:t>critical assessment</w:t>
      </w:r>
      <w:r w:rsidR="007C63E4" w:rsidRPr="002C5B4D">
        <w:rPr>
          <w:b/>
        </w:rPr>
        <w:t xml:space="preserve"> of the model</w:t>
      </w:r>
      <w:r w:rsidR="003632A8" w:rsidRPr="002C5B4D">
        <w:rPr>
          <w:b/>
        </w:rPr>
        <w:t>)</w:t>
      </w:r>
    </w:p>
    <w:p w14:paraId="181F2516" w14:textId="77777777" w:rsidR="00A07144" w:rsidRPr="002C5B4D" w:rsidRDefault="00A07144" w:rsidP="00A07144">
      <w:pPr>
        <w:ind w:left="762"/>
        <w:jc w:val="both"/>
      </w:pPr>
    </w:p>
    <w:bookmarkEnd w:id="2"/>
    <w:p w14:paraId="380A1DB9" w14:textId="434714CC" w:rsidR="00007E48" w:rsidRPr="00851E0E" w:rsidRDefault="008B370D" w:rsidP="00E33E16">
      <w:pPr>
        <w:numPr>
          <w:ilvl w:val="0"/>
          <w:numId w:val="2"/>
        </w:numPr>
        <w:ind w:hanging="762"/>
        <w:jc w:val="both"/>
        <w:rPr>
          <w:b/>
        </w:rPr>
      </w:pPr>
      <w:r w:rsidRPr="00851E0E">
        <w:rPr>
          <w:b/>
        </w:rPr>
        <w:t xml:space="preserve">[R2] </w:t>
      </w:r>
      <w:r w:rsidR="00151156" w:rsidRPr="00851E0E">
        <w:rPr>
          <w:b/>
        </w:rPr>
        <w:t>W</w:t>
      </w:r>
      <w:r w:rsidR="001B558C" w:rsidRPr="00851E0E">
        <w:rPr>
          <w:b/>
        </w:rPr>
        <w:t xml:space="preserve">hat are </w:t>
      </w:r>
      <w:r w:rsidR="00A07144" w:rsidRPr="00851E0E">
        <w:rPr>
          <w:b/>
        </w:rPr>
        <w:t xml:space="preserve">the </w:t>
      </w:r>
      <w:r w:rsidR="001B558C" w:rsidRPr="00851E0E">
        <w:rPr>
          <w:b/>
        </w:rPr>
        <w:t xml:space="preserve">main </w:t>
      </w:r>
      <w:r w:rsidR="00A07144" w:rsidRPr="00851E0E">
        <w:rPr>
          <w:b/>
        </w:rPr>
        <w:t xml:space="preserve">merits </w:t>
      </w:r>
      <w:r w:rsidR="001B558C" w:rsidRPr="00851E0E">
        <w:rPr>
          <w:b/>
        </w:rPr>
        <w:t xml:space="preserve">of </w:t>
      </w:r>
      <w:r w:rsidR="00A07144" w:rsidRPr="00851E0E">
        <w:rPr>
          <w:b/>
        </w:rPr>
        <w:t>model</w:t>
      </w:r>
      <w:r w:rsidR="001B558C" w:rsidRPr="00851E0E">
        <w:rPr>
          <w:b/>
        </w:rPr>
        <w:t xml:space="preserve"> that we developed in this assignment</w:t>
      </w:r>
      <w:r w:rsidR="00A07144" w:rsidRPr="00851E0E">
        <w:rPr>
          <w:b/>
        </w:rPr>
        <w:t xml:space="preserve"> to study</w:t>
      </w:r>
      <w:r w:rsidR="001B558C" w:rsidRPr="00851E0E">
        <w:rPr>
          <w:b/>
        </w:rPr>
        <w:t xml:space="preserve"> the </w:t>
      </w:r>
      <w:r w:rsidR="00A07144" w:rsidRPr="00851E0E">
        <w:rPr>
          <w:b/>
        </w:rPr>
        <w:t>economic</w:t>
      </w:r>
      <w:r w:rsidR="00EE3FB1" w:rsidRPr="00851E0E">
        <w:rPr>
          <w:b/>
        </w:rPr>
        <w:t xml:space="preserve"> implications of climate change</w:t>
      </w:r>
      <w:r w:rsidR="00BB5B3C" w:rsidRPr="00851E0E">
        <w:rPr>
          <w:b/>
        </w:rPr>
        <w:t xml:space="preserve"> and climate policy</w:t>
      </w:r>
      <w:r w:rsidR="001B558C" w:rsidRPr="00851E0E">
        <w:rPr>
          <w:b/>
        </w:rPr>
        <w:t>?</w:t>
      </w:r>
      <w:r w:rsidR="006C3A75" w:rsidRPr="00851E0E">
        <w:rPr>
          <w:b/>
        </w:rPr>
        <w:t xml:space="preserve"> </w:t>
      </w:r>
    </w:p>
    <w:p w14:paraId="784A77E5" w14:textId="77777777" w:rsidR="005067F2" w:rsidRPr="002C5B4D" w:rsidRDefault="005067F2" w:rsidP="005067F2">
      <w:pPr>
        <w:pStyle w:val="ListParagraph"/>
        <w:ind w:left="762"/>
      </w:pPr>
    </w:p>
    <w:p w14:paraId="5DA4AFEF" w14:textId="7A6E6EA1" w:rsidR="00E03353" w:rsidRPr="00851E0E" w:rsidRDefault="0008483E" w:rsidP="00851E0E">
      <w:pPr>
        <w:pStyle w:val="ListParagraph"/>
        <w:ind w:left="1416"/>
        <w:rPr>
          <w:i/>
          <w:iCs/>
        </w:rPr>
      </w:pPr>
      <w:r w:rsidRPr="00851E0E">
        <w:rPr>
          <w:i/>
          <w:iCs/>
        </w:rPr>
        <w:t>The main economic dynamic which the model captures is the trade-off in climate policy between</w:t>
      </w:r>
      <w:r w:rsidR="006A1F73" w:rsidRPr="00851E0E">
        <w:rPr>
          <w:i/>
          <w:iCs/>
        </w:rPr>
        <w:t xml:space="preserve"> long-term damages from climate change, but short-term costs of mitigating it. The model is even more </w:t>
      </w:r>
      <w:r w:rsidR="000261A7" w:rsidRPr="00851E0E">
        <w:rPr>
          <w:i/>
          <w:iCs/>
        </w:rPr>
        <w:t xml:space="preserve">useful compared to the model from assignment </w:t>
      </w:r>
      <w:r w:rsidR="00712917" w:rsidRPr="00851E0E">
        <w:rPr>
          <w:i/>
          <w:iCs/>
        </w:rPr>
        <w:t xml:space="preserve">1 </w:t>
      </w:r>
      <w:r w:rsidR="000261A7" w:rsidRPr="00851E0E">
        <w:rPr>
          <w:i/>
          <w:iCs/>
        </w:rPr>
        <w:t xml:space="preserve">as abatement effort is variable over time, </w:t>
      </w:r>
      <w:r w:rsidR="00712917" w:rsidRPr="00851E0E">
        <w:rPr>
          <w:i/>
          <w:iCs/>
        </w:rPr>
        <w:t>reflecting that climate policy is not a one-time choice, but a repeating decision.</w:t>
      </w:r>
    </w:p>
    <w:p w14:paraId="07699374" w14:textId="248DBD13" w:rsidR="005067F2" w:rsidRPr="00851E0E" w:rsidRDefault="00E03353" w:rsidP="00851E0E">
      <w:pPr>
        <w:pStyle w:val="ListParagraph"/>
        <w:ind w:left="1416"/>
        <w:rPr>
          <w:i/>
          <w:iCs/>
        </w:rPr>
      </w:pPr>
      <w:r w:rsidRPr="00851E0E">
        <w:rPr>
          <w:i/>
          <w:iCs/>
        </w:rPr>
        <w:t>It does not only reflect the developments of economic variables such as GDP and consumption, but it can also explain</w:t>
      </w:r>
      <w:r w:rsidR="00EE7A9A" w:rsidRPr="00851E0E">
        <w:rPr>
          <w:i/>
          <w:iCs/>
        </w:rPr>
        <w:t xml:space="preserve"> processes in political economics </w:t>
      </w:r>
      <w:r w:rsidR="00F15CE2" w:rsidRPr="00851E0E">
        <w:rPr>
          <w:i/>
          <w:iCs/>
        </w:rPr>
        <w:t xml:space="preserve">and political decision making </w:t>
      </w:r>
      <w:r w:rsidR="00EE7A9A" w:rsidRPr="00851E0E">
        <w:rPr>
          <w:i/>
          <w:iCs/>
        </w:rPr>
        <w:t xml:space="preserve">by </w:t>
      </w:r>
      <w:r w:rsidR="00F15CE2" w:rsidRPr="00851E0E">
        <w:rPr>
          <w:i/>
          <w:iCs/>
        </w:rPr>
        <w:t xml:space="preserve">incorporating cumulative present value of consumption and time horizons. In such, it addresses </w:t>
      </w:r>
      <w:r w:rsidR="00712917" w:rsidRPr="00851E0E">
        <w:rPr>
          <w:i/>
          <w:iCs/>
        </w:rPr>
        <w:t>even topics from behavioral economics, in this case the present bias.</w:t>
      </w:r>
    </w:p>
    <w:p w14:paraId="2B529D3D" w14:textId="5CEC1A6C" w:rsidR="00F83610" w:rsidRPr="00851E0E" w:rsidRDefault="00F83610" w:rsidP="00851E0E">
      <w:pPr>
        <w:pStyle w:val="ListParagraph"/>
        <w:ind w:left="1416"/>
        <w:rPr>
          <w:i/>
          <w:iCs/>
        </w:rPr>
      </w:pPr>
      <w:r w:rsidRPr="00851E0E">
        <w:rPr>
          <w:i/>
          <w:iCs/>
        </w:rPr>
        <w:t xml:space="preserve">Finally, </w:t>
      </w:r>
      <w:r w:rsidR="00E7252C" w:rsidRPr="00851E0E">
        <w:rPr>
          <w:i/>
          <w:iCs/>
        </w:rPr>
        <w:t>the model is split into an economic and a climate module.</w:t>
      </w:r>
      <w:r w:rsidR="002B6C52" w:rsidRPr="00851E0E">
        <w:rPr>
          <w:i/>
          <w:iCs/>
        </w:rPr>
        <w:t xml:space="preserve"> While climate processes are difficult to model, by including a climate model </w:t>
      </w:r>
      <w:r w:rsidR="00B75D9B" w:rsidRPr="00851E0E">
        <w:rPr>
          <w:i/>
          <w:iCs/>
        </w:rPr>
        <w:t xml:space="preserve">that describes the relationship between greenhouse gases, temperature and damages we can implement more </w:t>
      </w:r>
      <w:r w:rsidR="000D33A7" w:rsidRPr="00851E0E">
        <w:rPr>
          <w:i/>
          <w:iCs/>
        </w:rPr>
        <w:t xml:space="preserve">insight from </w:t>
      </w:r>
      <w:r w:rsidR="008D50A5" w:rsidRPr="00851E0E">
        <w:rPr>
          <w:i/>
          <w:iCs/>
        </w:rPr>
        <w:t xml:space="preserve">climatology, e.g. how exactly GHG concentration and temperature increase are connected. </w:t>
      </w:r>
    </w:p>
    <w:p w14:paraId="328ADD44" w14:textId="77777777" w:rsidR="001B558C" w:rsidRPr="002C5B4D" w:rsidRDefault="001B558C" w:rsidP="00031465">
      <w:pPr>
        <w:jc w:val="both"/>
      </w:pPr>
    </w:p>
    <w:p w14:paraId="288654E7" w14:textId="154AD4A0" w:rsidR="001B558C" w:rsidRPr="00851E0E" w:rsidRDefault="008B370D" w:rsidP="001B558C">
      <w:pPr>
        <w:numPr>
          <w:ilvl w:val="0"/>
          <w:numId w:val="2"/>
        </w:numPr>
        <w:ind w:hanging="762"/>
        <w:jc w:val="both"/>
        <w:rPr>
          <w:b/>
        </w:rPr>
      </w:pPr>
      <w:r w:rsidRPr="00851E0E">
        <w:rPr>
          <w:b/>
        </w:rPr>
        <w:t xml:space="preserve">[R2] </w:t>
      </w:r>
      <w:r w:rsidR="00151156" w:rsidRPr="00851E0E">
        <w:rPr>
          <w:b/>
        </w:rPr>
        <w:t xml:space="preserve">What </w:t>
      </w:r>
      <w:r w:rsidR="001B558C" w:rsidRPr="00851E0E">
        <w:rPr>
          <w:b/>
        </w:rPr>
        <w:t xml:space="preserve">are the main limitations of model? </w:t>
      </w:r>
      <w:r w:rsidR="007C63E4" w:rsidRPr="00851E0E">
        <w:rPr>
          <w:b/>
        </w:rPr>
        <w:t>Propose</w:t>
      </w:r>
      <w:r w:rsidR="001B558C" w:rsidRPr="00851E0E">
        <w:rPr>
          <w:b/>
        </w:rPr>
        <w:t xml:space="preserve"> </w:t>
      </w:r>
      <w:r w:rsidR="007C63E4" w:rsidRPr="00851E0E">
        <w:rPr>
          <w:b/>
        </w:rPr>
        <w:t xml:space="preserve">a direction </w:t>
      </w:r>
      <w:r w:rsidR="001B558C" w:rsidRPr="00851E0E">
        <w:rPr>
          <w:b/>
        </w:rPr>
        <w:t>in which you would extend/alter the model to deal with these limitations.</w:t>
      </w:r>
    </w:p>
    <w:p w14:paraId="32DEFBE5" w14:textId="77777777" w:rsidR="005067F2" w:rsidRPr="002C5B4D" w:rsidRDefault="005067F2" w:rsidP="005067F2">
      <w:pPr>
        <w:pStyle w:val="ListParagraph"/>
        <w:ind w:left="762"/>
      </w:pPr>
    </w:p>
    <w:p w14:paraId="0CB8F760" w14:textId="692103EF" w:rsidR="007210DD" w:rsidRPr="00851E0E" w:rsidRDefault="00E80C71" w:rsidP="00851E0E">
      <w:pPr>
        <w:pStyle w:val="ListParagraph"/>
        <w:ind w:left="1416"/>
        <w:rPr>
          <w:i/>
          <w:iCs/>
        </w:rPr>
      </w:pPr>
      <w:r w:rsidRPr="00851E0E">
        <w:rPr>
          <w:i/>
          <w:iCs/>
        </w:rPr>
        <w:t xml:space="preserve">The model </w:t>
      </w:r>
      <w:r w:rsidR="00412D7A" w:rsidRPr="00851E0E">
        <w:rPr>
          <w:i/>
          <w:iCs/>
        </w:rPr>
        <w:t>does not capture several aspects how climate change affects economic performance</w:t>
      </w:r>
      <w:r w:rsidR="00C123FE" w:rsidRPr="00851E0E">
        <w:rPr>
          <w:i/>
          <w:iCs/>
        </w:rPr>
        <w:t xml:space="preserve">: </w:t>
      </w:r>
      <w:r w:rsidR="00E800CF" w:rsidRPr="00851E0E">
        <w:rPr>
          <w:i/>
          <w:iCs/>
        </w:rPr>
        <w:t xml:space="preserve">(1) </w:t>
      </w:r>
      <w:r w:rsidR="00C123FE" w:rsidRPr="00851E0E">
        <w:rPr>
          <w:i/>
          <w:iCs/>
        </w:rPr>
        <w:t xml:space="preserve">Climate change does not “only” destroy material output, thus decreasing output available for consumption and investment. One </w:t>
      </w:r>
      <w:r w:rsidR="00C123FE" w:rsidRPr="00851E0E">
        <w:rPr>
          <w:i/>
          <w:iCs/>
        </w:rPr>
        <w:lastRenderedPageBreak/>
        <w:t xml:space="preserve">could also argue that it </w:t>
      </w:r>
      <w:r w:rsidR="00213DB1" w:rsidRPr="00851E0E">
        <w:rPr>
          <w:i/>
          <w:iCs/>
        </w:rPr>
        <w:t xml:space="preserve">leads to an increased depreciation rate as higher temperature and extreme weather events destroy capital more rapidly. This can be modelled </w:t>
      </w:r>
      <w:r w:rsidR="00E800CF" w:rsidRPr="00851E0E">
        <w:rPr>
          <w:i/>
          <w:iCs/>
        </w:rPr>
        <w:t xml:space="preserve">by making </w:t>
      </w:r>
      <m:oMath>
        <m:r>
          <w:rPr>
            <w:rFonts w:ascii="Cambria Math" w:hAnsi="Cambria Math"/>
          </w:rPr>
          <m:t>δ</m:t>
        </m:r>
      </m:oMath>
      <w:r w:rsidR="00E800CF" w:rsidRPr="00851E0E">
        <w:rPr>
          <w:i/>
          <w:iCs/>
        </w:rPr>
        <w:t xml:space="preserve"> an increasing function of </w:t>
      </w:r>
      <m:oMath>
        <m:r>
          <w:rPr>
            <w:rFonts w:ascii="Cambria Math" w:hAnsi="Cambria Math"/>
          </w:rPr>
          <m:t>T</m:t>
        </m:r>
      </m:oMath>
      <w:r w:rsidR="00FA209C" w:rsidRPr="00851E0E">
        <w:rPr>
          <w:i/>
          <w:iCs/>
        </w:rPr>
        <w:t xml:space="preserve">. (2) Climate change may also have a negative impact on human impact through worse public health and physical strain of higher temperatures. </w:t>
      </w:r>
      <w:r w:rsidR="00BE11B5" w:rsidRPr="00851E0E">
        <w:rPr>
          <w:i/>
          <w:iCs/>
        </w:rPr>
        <w:t xml:space="preserve">Again, we can include the mincer specification and make </w:t>
      </w:r>
      <m:oMath>
        <m:r>
          <w:rPr>
            <w:rFonts w:ascii="Cambria Math" w:hAnsi="Cambria Math"/>
          </w:rPr>
          <m:t>ψ</m:t>
        </m:r>
      </m:oMath>
      <w:r w:rsidR="005D74F2" w:rsidRPr="00851E0E">
        <w:rPr>
          <w:i/>
          <w:iCs/>
        </w:rPr>
        <w:t xml:space="preserve"> a decreasing function of </w:t>
      </w:r>
      <m:oMath>
        <m:r>
          <w:rPr>
            <w:rFonts w:ascii="Cambria Math" w:hAnsi="Cambria Math"/>
          </w:rPr>
          <m:t>T</m:t>
        </m:r>
      </m:oMath>
      <w:r w:rsidR="00AF454D" w:rsidRPr="00851E0E">
        <w:rPr>
          <w:i/>
          <w:iCs/>
        </w:rPr>
        <w:t xml:space="preserve"> and/or</w:t>
      </w:r>
      <w:r w:rsidR="009761CA" w:rsidRPr="00851E0E">
        <w:rPr>
          <w:i/>
          <w:iCs/>
        </w:rPr>
        <w:t xml:space="preserve"> exogenies technological progress </w:t>
      </w:r>
      <m:oMath>
        <m:r>
          <w:rPr>
            <w:rFonts w:ascii="Cambria Math" w:hAnsi="Cambria Math"/>
          </w:rPr>
          <m:t>A</m:t>
        </m:r>
      </m:oMath>
      <w:r w:rsidR="009761CA" w:rsidRPr="00851E0E">
        <w:rPr>
          <w:i/>
          <w:iCs/>
        </w:rPr>
        <w:t xml:space="preserve"> and </w:t>
      </w:r>
      <w:r w:rsidR="00CA51D4" w:rsidRPr="00851E0E">
        <w:rPr>
          <w:i/>
          <w:iCs/>
        </w:rPr>
        <w:t>define</w:t>
      </w:r>
      <w:r w:rsidR="005377C7" w:rsidRPr="00851E0E">
        <w:rPr>
          <w:i/>
          <w:iCs/>
        </w:rPr>
        <w:t xml:space="preserve"> </w:t>
      </w:r>
      <m:oMath>
        <m:r>
          <w:rPr>
            <w:rFonts w:ascii="Cambria Math" w:hAnsi="Cambria Math"/>
          </w:rPr>
          <m:t>θ</m:t>
        </m:r>
      </m:oMath>
      <w:r w:rsidR="00C1355F" w:rsidRPr="00851E0E">
        <w:rPr>
          <w:i/>
          <w:iCs/>
        </w:rPr>
        <w:t xml:space="preserve"> or </w:t>
      </w:r>
      <m:oMath>
        <m:r>
          <w:rPr>
            <w:rFonts w:ascii="Cambria Math" w:hAnsi="Cambria Math"/>
          </w:rPr>
          <m:t>λ</m:t>
        </m:r>
      </m:oMath>
      <w:r w:rsidR="00C1355F" w:rsidRPr="00851E0E">
        <w:rPr>
          <w:i/>
          <w:iCs/>
        </w:rPr>
        <w:t xml:space="preserve"> a decreasing function of </w:t>
      </w:r>
      <m:oMath>
        <m:r>
          <w:rPr>
            <w:rFonts w:ascii="Cambria Math" w:hAnsi="Cambria Math"/>
          </w:rPr>
          <m:t>T</m:t>
        </m:r>
      </m:oMath>
      <w:r w:rsidR="005D74F2" w:rsidRPr="00851E0E">
        <w:rPr>
          <w:i/>
          <w:iCs/>
        </w:rPr>
        <w:t xml:space="preserve">. </w:t>
      </w:r>
    </w:p>
    <w:p w14:paraId="54DCB7B8" w14:textId="2DDA0D45" w:rsidR="00F95A19" w:rsidRPr="00851E0E" w:rsidRDefault="00412D7A" w:rsidP="00851E0E">
      <w:pPr>
        <w:pStyle w:val="ListParagraph"/>
        <w:ind w:left="1416"/>
        <w:rPr>
          <w:i/>
          <w:iCs/>
        </w:rPr>
      </w:pPr>
      <w:r w:rsidRPr="00851E0E">
        <w:rPr>
          <w:i/>
          <w:iCs/>
        </w:rPr>
        <w:t xml:space="preserve">Furthermore, different types of economic activities might </w:t>
      </w:r>
      <w:r w:rsidR="00CA51D4" w:rsidRPr="00851E0E">
        <w:rPr>
          <w:i/>
          <w:iCs/>
        </w:rPr>
        <w:t>release different amounts of GHG.</w:t>
      </w:r>
      <w:r w:rsidR="00FC1A28" w:rsidRPr="00851E0E">
        <w:rPr>
          <w:i/>
          <w:iCs/>
        </w:rPr>
        <w:t xml:space="preserve"> Without making too large changes to the model one could think</w:t>
      </w:r>
      <w:r w:rsidR="006429DF" w:rsidRPr="00851E0E">
        <w:rPr>
          <w:i/>
          <w:iCs/>
        </w:rPr>
        <w:t xml:space="preserve"> that either the output used on consumption or the output used on savings/investments </w:t>
      </w:r>
      <w:r w:rsidR="00073A41" w:rsidRPr="00851E0E">
        <w:rPr>
          <w:i/>
          <w:iCs/>
        </w:rPr>
        <w:t xml:space="preserve">release more GHG. </w:t>
      </w:r>
      <w:r w:rsidR="00F95A19" w:rsidRPr="00851E0E">
        <w:rPr>
          <w:i/>
          <w:iCs/>
        </w:rPr>
        <w:t xml:space="preserve">One can argue for both and the question which one is harmful could be answered empirically. </w:t>
      </w:r>
      <w:r w:rsidR="00EB7718" w:rsidRPr="00851E0E">
        <w:rPr>
          <w:i/>
          <w:iCs/>
        </w:rPr>
        <w:t xml:space="preserve">This question is interesting as it would also change the golden saving rate and the </w:t>
      </w:r>
      <w:r w:rsidR="00F60A5E" w:rsidRPr="00851E0E">
        <w:rPr>
          <w:i/>
          <w:iCs/>
        </w:rPr>
        <w:t xml:space="preserve">equilibrium capital stock of the economy. </w:t>
      </w:r>
      <w:r w:rsidR="000461D4" w:rsidRPr="00851E0E">
        <w:rPr>
          <w:i/>
          <w:iCs/>
        </w:rPr>
        <w:t xml:space="preserve">One might also include </w:t>
      </w:r>
      <w:r w:rsidR="008D7BB6" w:rsidRPr="00851E0E">
        <w:rPr>
          <w:i/>
          <w:iCs/>
        </w:rPr>
        <w:t>“green” (clean) capital is less productive, but “brown” (polluting) capital</w:t>
      </w:r>
      <w:r w:rsidR="00133C94" w:rsidRPr="00851E0E">
        <w:rPr>
          <w:i/>
          <w:iCs/>
        </w:rPr>
        <w:t>, each with different saving rates and productivities</w:t>
      </w:r>
      <w:r w:rsidR="008D7BB6" w:rsidRPr="00851E0E">
        <w:rPr>
          <w:i/>
          <w:iCs/>
        </w:rPr>
        <w:t xml:space="preserve">. The composition of capital would determine the pollution of the economy. </w:t>
      </w:r>
      <w:r w:rsidR="00133C94" w:rsidRPr="00851E0E">
        <w:rPr>
          <w:i/>
          <w:iCs/>
        </w:rPr>
        <w:t xml:space="preserve">One could argue whether those sectors work as substitutes or as complements (i.e. will we always need some fossil fuels or can we fully substitute them with renewable energies. </w:t>
      </w:r>
      <w:r w:rsidR="00650D50" w:rsidRPr="00851E0E">
        <w:rPr>
          <w:i/>
          <w:iCs/>
        </w:rPr>
        <w:t xml:space="preserve">These would allow for climate change mitigation which still produces output. </w:t>
      </w:r>
    </w:p>
    <w:p w14:paraId="40D31011" w14:textId="14603FA7" w:rsidR="00412D7A" w:rsidRPr="00851E0E" w:rsidRDefault="00F60A5E" w:rsidP="00851E0E">
      <w:pPr>
        <w:pStyle w:val="ListParagraph"/>
        <w:ind w:left="1416"/>
        <w:rPr>
          <w:i/>
          <w:iCs/>
        </w:rPr>
      </w:pPr>
      <w:r w:rsidRPr="00851E0E">
        <w:rPr>
          <w:i/>
          <w:iCs/>
        </w:rPr>
        <w:t>On a different note</w:t>
      </w:r>
      <w:r w:rsidR="00F95A19" w:rsidRPr="00851E0E">
        <w:rPr>
          <w:i/>
          <w:iCs/>
        </w:rPr>
        <w:t xml:space="preserve">, if one would want to fully delve into the political economics of climate change, </w:t>
      </w:r>
      <w:r w:rsidR="000608DC" w:rsidRPr="00851E0E">
        <w:rPr>
          <w:i/>
          <w:iCs/>
        </w:rPr>
        <w:t>one could add an election module which periodically decides on the abatement effort. Voters could vary</w:t>
      </w:r>
      <w:r w:rsidR="00711603" w:rsidRPr="00851E0E">
        <w:rPr>
          <w:i/>
          <w:iCs/>
        </w:rPr>
        <w:t xml:space="preserve"> by how much they are impacted by climate change and by </w:t>
      </w:r>
      <w:r w:rsidR="00EB7718" w:rsidRPr="00851E0E">
        <w:rPr>
          <w:i/>
          <w:iCs/>
        </w:rPr>
        <w:t xml:space="preserve">their myopia. </w:t>
      </w:r>
      <w:r w:rsidR="00650D50" w:rsidRPr="00851E0E">
        <w:rPr>
          <w:i/>
          <w:iCs/>
        </w:rPr>
        <w:t xml:space="preserve">The </w:t>
      </w:r>
      <w:r w:rsidR="00A4682F" w:rsidRPr="00851E0E">
        <w:rPr>
          <w:i/>
          <w:iCs/>
        </w:rPr>
        <w:t>heterogeneity in impact could also be linked to “green” and “brown” capital.</w:t>
      </w:r>
    </w:p>
    <w:p w14:paraId="2F936C16" w14:textId="10312B66" w:rsidR="000061A4" w:rsidRPr="00851E0E" w:rsidRDefault="000630C5" w:rsidP="00851E0E">
      <w:pPr>
        <w:pStyle w:val="ListParagraph"/>
        <w:ind w:left="1416"/>
        <w:rPr>
          <w:i/>
          <w:iCs/>
        </w:rPr>
      </w:pPr>
      <w:r w:rsidRPr="00851E0E">
        <w:rPr>
          <w:i/>
          <w:iCs/>
        </w:rPr>
        <w:t xml:space="preserve">Finally, </w:t>
      </w:r>
      <w:r w:rsidR="00F0426B" w:rsidRPr="00851E0E">
        <w:rPr>
          <w:i/>
          <w:iCs/>
        </w:rPr>
        <w:t>pro forma it is important to mention that not all damage</w:t>
      </w:r>
      <w:r w:rsidR="00A40849" w:rsidRPr="00851E0E">
        <w:rPr>
          <w:i/>
          <w:iCs/>
        </w:rPr>
        <w:t>s</w:t>
      </w:r>
      <w:r w:rsidR="00F0426B" w:rsidRPr="00851E0E">
        <w:rPr>
          <w:i/>
          <w:iCs/>
        </w:rPr>
        <w:t xml:space="preserve"> from climate change is reflected in a decrease in output. </w:t>
      </w:r>
      <w:r w:rsidR="00A40849" w:rsidRPr="00851E0E">
        <w:rPr>
          <w:i/>
          <w:iCs/>
        </w:rPr>
        <w:t>These includes loss in biodiversity or destroying local cultures as regions become uninhabitable. While these are difficult to include in models, it is important to consider that even if output remains unaffected by climate change, we might still loose social welfare.</w:t>
      </w:r>
      <w:r w:rsidR="008D50A5" w:rsidRPr="00851E0E">
        <w:rPr>
          <w:i/>
          <w:iCs/>
        </w:rPr>
        <w:t xml:space="preserve"> </w:t>
      </w:r>
    </w:p>
    <w:p w14:paraId="4554FD55" w14:textId="77777777" w:rsidR="00672E3C" w:rsidRPr="00851E0E" w:rsidRDefault="00672E3C" w:rsidP="00031465">
      <w:pPr>
        <w:rPr>
          <w:i/>
          <w:iCs/>
        </w:rPr>
      </w:pPr>
    </w:p>
    <w:sectPr w:rsidR="00672E3C" w:rsidRPr="00851E0E" w:rsidSect="008C2BB9">
      <w:headerReference w:type="default" r:id="rId14"/>
      <w:footerReference w:type="default" r:id="rId1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5-02T14:40:00Z" w:initials="MG">
    <w:p w14:paraId="1CAA83C0" w14:textId="77777777" w:rsidR="00D416D3" w:rsidRDefault="00D416D3" w:rsidP="00C122BE">
      <w:r>
        <w:rPr>
          <w:rStyle w:val="CommentReference"/>
        </w:rPr>
        <w:annotationRef/>
      </w:r>
      <w:r>
        <w:rPr>
          <w:sz w:val="20"/>
          <w:szCs w:val="20"/>
        </w:rPr>
        <w:t xml:space="preserve">I messed up sm and sk </w:t>
      </w:r>
    </w:p>
  </w:comment>
  <w:comment w:id="1" w:author="Maximilian Grotz" w:date="2022-05-01T22:21:00Z" w:initials="MG">
    <w:p w14:paraId="26C20DF3" w14:textId="77777777" w:rsidR="00F5526C" w:rsidRDefault="00F5526C" w:rsidP="005562E9">
      <w:pPr>
        <w:pStyle w:val="CommentText"/>
      </w:pPr>
      <w:r>
        <w:rPr>
          <w:rStyle w:val="CommentReference"/>
        </w:rPr>
        <w:annotationRef/>
      </w:r>
      <w:r>
        <w:t>Check plz</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CAA83C0" w15:done="1"/>
  <w15:commentEx w15:paraId="26C20DF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A6BDC" w16cex:dateUtc="2022-05-02T12:40:00Z"/>
  <w16cex:commentExtensible w16cex:durableId="26198665" w16cex:dateUtc="2022-05-01T2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CAA83C0" w16cid:durableId="261A6BDC"/>
  <w16cid:commentId w16cid:paraId="26C20DF3" w16cid:durableId="2619866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3F38" w14:textId="77777777" w:rsidR="009425C2" w:rsidRDefault="009425C2" w:rsidP="0071017D">
      <w:r>
        <w:separator/>
      </w:r>
    </w:p>
  </w:endnote>
  <w:endnote w:type="continuationSeparator" w:id="0">
    <w:p w14:paraId="76E77E96" w14:textId="77777777" w:rsidR="009425C2" w:rsidRDefault="009425C2"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1ABF0" w14:textId="77777777" w:rsidR="009425C2" w:rsidRDefault="009425C2" w:rsidP="0071017D">
      <w:r>
        <w:separator/>
      </w:r>
    </w:p>
  </w:footnote>
  <w:footnote w:type="continuationSeparator" w:id="0">
    <w:p w14:paraId="25E58FB6" w14:textId="77777777" w:rsidR="009425C2" w:rsidRDefault="009425C2" w:rsidP="007101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50414CB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 xml:space="preserve">/Spring/Assignment </w:t>
    </w:r>
    <w:r w:rsidR="00484BF3">
      <w:rPr>
        <w:b/>
        <w:smallCaps/>
        <w:lang w:val="en-GB" w:eastAsia="zh-CN"/>
      </w:rPr>
      <w:t>2</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7A56DE8"/>
    <w:multiLevelType w:val="hybridMultilevel"/>
    <w:tmpl w:val="57CE09DE"/>
    <w:lvl w:ilvl="0" w:tplc="08090001">
      <w:start w:val="1"/>
      <w:numFmt w:val="bullet"/>
      <w:lvlText w:val=""/>
      <w:lvlJc w:val="left"/>
      <w:pPr>
        <w:ind w:left="1482" w:hanging="360"/>
      </w:pPr>
      <w:rPr>
        <w:rFonts w:ascii="Symbol" w:hAnsi="Symbol" w:hint="default"/>
      </w:rPr>
    </w:lvl>
    <w:lvl w:ilvl="1" w:tplc="08090003" w:tentative="1">
      <w:start w:val="1"/>
      <w:numFmt w:val="bullet"/>
      <w:lvlText w:val="o"/>
      <w:lvlJc w:val="left"/>
      <w:pPr>
        <w:ind w:left="2202" w:hanging="360"/>
      </w:pPr>
      <w:rPr>
        <w:rFonts w:ascii="Courier New" w:hAnsi="Courier New" w:cs="Courier New" w:hint="default"/>
      </w:rPr>
    </w:lvl>
    <w:lvl w:ilvl="2" w:tplc="08090005" w:tentative="1">
      <w:start w:val="1"/>
      <w:numFmt w:val="bullet"/>
      <w:lvlText w:val=""/>
      <w:lvlJc w:val="left"/>
      <w:pPr>
        <w:ind w:left="2922" w:hanging="360"/>
      </w:pPr>
      <w:rPr>
        <w:rFonts w:ascii="Wingdings" w:hAnsi="Wingdings" w:hint="default"/>
      </w:rPr>
    </w:lvl>
    <w:lvl w:ilvl="3" w:tplc="08090001" w:tentative="1">
      <w:start w:val="1"/>
      <w:numFmt w:val="bullet"/>
      <w:lvlText w:val=""/>
      <w:lvlJc w:val="left"/>
      <w:pPr>
        <w:ind w:left="3642" w:hanging="360"/>
      </w:pPr>
      <w:rPr>
        <w:rFonts w:ascii="Symbol" w:hAnsi="Symbol" w:hint="default"/>
      </w:rPr>
    </w:lvl>
    <w:lvl w:ilvl="4" w:tplc="08090003" w:tentative="1">
      <w:start w:val="1"/>
      <w:numFmt w:val="bullet"/>
      <w:lvlText w:val="o"/>
      <w:lvlJc w:val="left"/>
      <w:pPr>
        <w:ind w:left="4362" w:hanging="360"/>
      </w:pPr>
      <w:rPr>
        <w:rFonts w:ascii="Courier New" w:hAnsi="Courier New" w:cs="Courier New" w:hint="default"/>
      </w:rPr>
    </w:lvl>
    <w:lvl w:ilvl="5" w:tplc="08090005" w:tentative="1">
      <w:start w:val="1"/>
      <w:numFmt w:val="bullet"/>
      <w:lvlText w:val=""/>
      <w:lvlJc w:val="left"/>
      <w:pPr>
        <w:ind w:left="5082" w:hanging="360"/>
      </w:pPr>
      <w:rPr>
        <w:rFonts w:ascii="Wingdings" w:hAnsi="Wingdings" w:hint="default"/>
      </w:rPr>
    </w:lvl>
    <w:lvl w:ilvl="6" w:tplc="08090001" w:tentative="1">
      <w:start w:val="1"/>
      <w:numFmt w:val="bullet"/>
      <w:lvlText w:val=""/>
      <w:lvlJc w:val="left"/>
      <w:pPr>
        <w:ind w:left="5802" w:hanging="360"/>
      </w:pPr>
      <w:rPr>
        <w:rFonts w:ascii="Symbol" w:hAnsi="Symbol" w:hint="default"/>
      </w:rPr>
    </w:lvl>
    <w:lvl w:ilvl="7" w:tplc="08090003" w:tentative="1">
      <w:start w:val="1"/>
      <w:numFmt w:val="bullet"/>
      <w:lvlText w:val="o"/>
      <w:lvlJc w:val="left"/>
      <w:pPr>
        <w:ind w:left="6522" w:hanging="360"/>
      </w:pPr>
      <w:rPr>
        <w:rFonts w:ascii="Courier New" w:hAnsi="Courier New" w:cs="Courier New" w:hint="default"/>
      </w:rPr>
    </w:lvl>
    <w:lvl w:ilvl="8" w:tplc="08090005" w:tentative="1">
      <w:start w:val="1"/>
      <w:numFmt w:val="bullet"/>
      <w:lvlText w:val=""/>
      <w:lvlJc w:val="left"/>
      <w:pPr>
        <w:ind w:left="7242" w:hanging="360"/>
      </w:pPr>
      <w:rPr>
        <w:rFonts w:ascii="Wingdings" w:hAnsi="Wingdings" w:hint="default"/>
      </w:rPr>
    </w:lvl>
  </w:abstractNum>
  <w:abstractNum w:abstractNumId="3"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5"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D382B"/>
    <w:multiLevelType w:val="hybridMultilevel"/>
    <w:tmpl w:val="B4C22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014640"/>
    <w:multiLevelType w:val="hybridMultilevel"/>
    <w:tmpl w:val="81503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902027"/>
    <w:multiLevelType w:val="hybridMultilevel"/>
    <w:tmpl w:val="FC249210"/>
    <w:lvl w:ilvl="0" w:tplc="176AA112">
      <w:start w:val="1"/>
      <w:numFmt w:val="lowerLetter"/>
      <w:lvlText w:val="%1."/>
      <w:lvlJc w:val="left"/>
      <w:pPr>
        <w:ind w:left="762" w:hanging="360"/>
      </w:pPr>
      <w:rPr>
        <w:b w:val="0"/>
        <w:bCs/>
        <w:color w:val="000000" w:themeColor="text1"/>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2"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9189718">
    <w:abstractNumId w:val="14"/>
  </w:num>
  <w:num w:numId="2" w16cid:durableId="1462772160">
    <w:abstractNumId w:val="21"/>
  </w:num>
  <w:num w:numId="3" w16cid:durableId="2144031024">
    <w:abstractNumId w:val="4"/>
  </w:num>
  <w:num w:numId="4" w16cid:durableId="223685811">
    <w:abstractNumId w:val="7"/>
  </w:num>
  <w:num w:numId="5" w16cid:durableId="421410912">
    <w:abstractNumId w:val="13"/>
  </w:num>
  <w:num w:numId="6" w16cid:durableId="303780836">
    <w:abstractNumId w:val="3"/>
  </w:num>
  <w:num w:numId="7" w16cid:durableId="1864513678">
    <w:abstractNumId w:val="12"/>
  </w:num>
  <w:num w:numId="8" w16cid:durableId="1254703834">
    <w:abstractNumId w:val="5"/>
  </w:num>
  <w:num w:numId="9" w16cid:durableId="949900837">
    <w:abstractNumId w:val="18"/>
  </w:num>
  <w:num w:numId="10" w16cid:durableId="1037197839">
    <w:abstractNumId w:val="20"/>
  </w:num>
  <w:num w:numId="11" w16cid:durableId="1502618761">
    <w:abstractNumId w:val="19"/>
  </w:num>
  <w:num w:numId="12" w16cid:durableId="1594120776">
    <w:abstractNumId w:val="0"/>
  </w:num>
  <w:num w:numId="13" w16cid:durableId="1530222089">
    <w:abstractNumId w:val="9"/>
  </w:num>
  <w:num w:numId="14" w16cid:durableId="1372148254">
    <w:abstractNumId w:val="10"/>
  </w:num>
  <w:num w:numId="15" w16cid:durableId="42103965">
    <w:abstractNumId w:val="8"/>
  </w:num>
  <w:num w:numId="16" w16cid:durableId="825365508">
    <w:abstractNumId w:val="6"/>
  </w:num>
  <w:num w:numId="17" w16cid:durableId="1329791866">
    <w:abstractNumId w:val="17"/>
  </w:num>
  <w:num w:numId="18" w16cid:durableId="1900748615">
    <w:abstractNumId w:val="11"/>
  </w:num>
  <w:num w:numId="19" w16cid:durableId="1308898388">
    <w:abstractNumId w:val="16"/>
  </w:num>
  <w:num w:numId="20" w16cid:durableId="1877546028">
    <w:abstractNumId w:val="22"/>
  </w:num>
  <w:num w:numId="21" w16cid:durableId="1962414315">
    <w:abstractNumId w:val="1"/>
  </w:num>
  <w:num w:numId="22" w16cid:durableId="1000472800">
    <w:abstractNumId w:val="15"/>
  </w:num>
  <w:num w:numId="23" w16cid:durableId="2109884171">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4B44"/>
    <w:rsid w:val="000061A4"/>
    <w:rsid w:val="00007C97"/>
    <w:rsid w:val="00007E48"/>
    <w:rsid w:val="00007FA1"/>
    <w:rsid w:val="00010D93"/>
    <w:rsid w:val="000206D9"/>
    <w:rsid w:val="0002113E"/>
    <w:rsid w:val="0002234D"/>
    <w:rsid w:val="0002335E"/>
    <w:rsid w:val="00023EDB"/>
    <w:rsid w:val="00024B71"/>
    <w:rsid w:val="000261A7"/>
    <w:rsid w:val="00030312"/>
    <w:rsid w:val="00031465"/>
    <w:rsid w:val="0003171F"/>
    <w:rsid w:val="00034E12"/>
    <w:rsid w:val="000355C6"/>
    <w:rsid w:val="00035C6F"/>
    <w:rsid w:val="0003711F"/>
    <w:rsid w:val="00040F0D"/>
    <w:rsid w:val="00044A07"/>
    <w:rsid w:val="0004558C"/>
    <w:rsid w:val="000461D4"/>
    <w:rsid w:val="000518C1"/>
    <w:rsid w:val="0005721A"/>
    <w:rsid w:val="000608DC"/>
    <w:rsid w:val="0006107A"/>
    <w:rsid w:val="000624FC"/>
    <w:rsid w:val="000630C5"/>
    <w:rsid w:val="00063672"/>
    <w:rsid w:val="000637FB"/>
    <w:rsid w:val="00063A08"/>
    <w:rsid w:val="0006537A"/>
    <w:rsid w:val="0006796C"/>
    <w:rsid w:val="00070004"/>
    <w:rsid w:val="00072BF2"/>
    <w:rsid w:val="00073A41"/>
    <w:rsid w:val="00074975"/>
    <w:rsid w:val="00076480"/>
    <w:rsid w:val="000772C0"/>
    <w:rsid w:val="0008483E"/>
    <w:rsid w:val="00084F2D"/>
    <w:rsid w:val="000A1BCB"/>
    <w:rsid w:val="000A34ED"/>
    <w:rsid w:val="000A40D2"/>
    <w:rsid w:val="000A4FFF"/>
    <w:rsid w:val="000A51A1"/>
    <w:rsid w:val="000A5E4B"/>
    <w:rsid w:val="000A6251"/>
    <w:rsid w:val="000A7A1F"/>
    <w:rsid w:val="000B276B"/>
    <w:rsid w:val="000B3609"/>
    <w:rsid w:val="000B6B28"/>
    <w:rsid w:val="000C04C1"/>
    <w:rsid w:val="000C0E28"/>
    <w:rsid w:val="000C12B3"/>
    <w:rsid w:val="000C2658"/>
    <w:rsid w:val="000C473F"/>
    <w:rsid w:val="000C68A0"/>
    <w:rsid w:val="000C6A78"/>
    <w:rsid w:val="000D0CD1"/>
    <w:rsid w:val="000D2E50"/>
    <w:rsid w:val="000D33A7"/>
    <w:rsid w:val="000E27B9"/>
    <w:rsid w:val="000E2AC3"/>
    <w:rsid w:val="000E3B7D"/>
    <w:rsid w:val="000E40EA"/>
    <w:rsid w:val="000F0A19"/>
    <w:rsid w:val="000F55C5"/>
    <w:rsid w:val="00101CC6"/>
    <w:rsid w:val="00102004"/>
    <w:rsid w:val="001040D6"/>
    <w:rsid w:val="001068E4"/>
    <w:rsid w:val="00106B41"/>
    <w:rsid w:val="001071E6"/>
    <w:rsid w:val="001108F8"/>
    <w:rsid w:val="00113A04"/>
    <w:rsid w:val="001161E4"/>
    <w:rsid w:val="00120C57"/>
    <w:rsid w:val="0012234A"/>
    <w:rsid w:val="0012634F"/>
    <w:rsid w:val="00126F53"/>
    <w:rsid w:val="00127D6E"/>
    <w:rsid w:val="00127E4C"/>
    <w:rsid w:val="00131408"/>
    <w:rsid w:val="00132CC8"/>
    <w:rsid w:val="00133C94"/>
    <w:rsid w:val="00134138"/>
    <w:rsid w:val="00135186"/>
    <w:rsid w:val="00135F85"/>
    <w:rsid w:val="0013757C"/>
    <w:rsid w:val="00141DF6"/>
    <w:rsid w:val="00141E19"/>
    <w:rsid w:val="00142A1C"/>
    <w:rsid w:val="00143842"/>
    <w:rsid w:val="00144952"/>
    <w:rsid w:val="00144D75"/>
    <w:rsid w:val="00145C4D"/>
    <w:rsid w:val="00147D4F"/>
    <w:rsid w:val="001507C4"/>
    <w:rsid w:val="00151156"/>
    <w:rsid w:val="00152E4C"/>
    <w:rsid w:val="00155CF5"/>
    <w:rsid w:val="00156040"/>
    <w:rsid w:val="0015648F"/>
    <w:rsid w:val="001600E2"/>
    <w:rsid w:val="00160BF2"/>
    <w:rsid w:val="001628DD"/>
    <w:rsid w:val="00162A29"/>
    <w:rsid w:val="0016377A"/>
    <w:rsid w:val="001679A3"/>
    <w:rsid w:val="00171532"/>
    <w:rsid w:val="0017366D"/>
    <w:rsid w:val="00176BCB"/>
    <w:rsid w:val="00176EE1"/>
    <w:rsid w:val="00177072"/>
    <w:rsid w:val="00177A66"/>
    <w:rsid w:val="00180202"/>
    <w:rsid w:val="0018046D"/>
    <w:rsid w:val="00182540"/>
    <w:rsid w:val="001825D7"/>
    <w:rsid w:val="00185640"/>
    <w:rsid w:val="00187E5D"/>
    <w:rsid w:val="00190B87"/>
    <w:rsid w:val="001933BF"/>
    <w:rsid w:val="00196529"/>
    <w:rsid w:val="001A0A72"/>
    <w:rsid w:val="001A3EC3"/>
    <w:rsid w:val="001A499F"/>
    <w:rsid w:val="001A4B7F"/>
    <w:rsid w:val="001A5373"/>
    <w:rsid w:val="001A605E"/>
    <w:rsid w:val="001A7DE8"/>
    <w:rsid w:val="001B095E"/>
    <w:rsid w:val="001B23F2"/>
    <w:rsid w:val="001B267F"/>
    <w:rsid w:val="001B5029"/>
    <w:rsid w:val="001B558C"/>
    <w:rsid w:val="001C030E"/>
    <w:rsid w:val="001C377C"/>
    <w:rsid w:val="001C3D43"/>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1B20"/>
    <w:rsid w:val="001F5F7D"/>
    <w:rsid w:val="001F7E74"/>
    <w:rsid w:val="002001C1"/>
    <w:rsid w:val="00201A09"/>
    <w:rsid w:val="0020207B"/>
    <w:rsid w:val="00202C18"/>
    <w:rsid w:val="002036E6"/>
    <w:rsid w:val="00203E2B"/>
    <w:rsid w:val="00205F1A"/>
    <w:rsid w:val="00211303"/>
    <w:rsid w:val="00211407"/>
    <w:rsid w:val="00211949"/>
    <w:rsid w:val="002120CA"/>
    <w:rsid w:val="0021302C"/>
    <w:rsid w:val="0021359D"/>
    <w:rsid w:val="00213DB1"/>
    <w:rsid w:val="00214B28"/>
    <w:rsid w:val="00216C17"/>
    <w:rsid w:val="00223350"/>
    <w:rsid w:val="00226172"/>
    <w:rsid w:val="00230F9E"/>
    <w:rsid w:val="0023187B"/>
    <w:rsid w:val="00231F59"/>
    <w:rsid w:val="00233592"/>
    <w:rsid w:val="00233EC3"/>
    <w:rsid w:val="00234ED5"/>
    <w:rsid w:val="002405F3"/>
    <w:rsid w:val="00240EB8"/>
    <w:rsid w:val="00242B86"/>
    <w:rsid w:val="00243EA4"/>
    <w:rsid w:val="00244992"/>
    <w:rsid w:val="002457C8"/>
    <w:rsid w:val="00246E35"/>
    <w:rsid w:val="00252A34"/>
    <w:rsid w:val="002538F9"/>
    <w:rsid w:val="0025636D"/>
    <w:rsid w:val="00264035"/>
    <w:rsid w:val="0027022C"/>
    <w:rsid w:val="00276F22"/>
    <w:rsid w:val="00277394"/>
    <w:rsid w:val="002807FE"/>
    <w:rsid w:val="00280C16"/>
    <w:rsid w:val="002813FB"/>
    <w:rsid w:val="00282941"/>
    <w:rsid w:val="002836A4"/>
    <w:rsid w:val="0028382A"/>
    <w:rsid w:val="00285627"/>
    <w:rsid w:val="00285724"/>
    <w:rsid w:val="00287A1A"/>
    <w:rsid w:val="00291FE2"/>
    <w:rsid w:val="00295E16"/>
    <w:rsid w:val="00296E58"/>
    <w:rsid w:val="00297223"/>
    <w:rsid w:val="002A3B8F"/>
    <w:rsid w:val="002A76AB"/>
    <w:rsid w:val="002B083F"/>
    <w:rsid w:val="002B1EBB"/>
    <w:rsid w:val="002B6C52"/>
    <w:rsid w:val="002C0B65"/>
    <w:rsid w:val="002C354D"/>
    <w:rsid w:val="002C3D30"/>
    <w:rsid w:val="002C44B5"/>
    <w:rsid w:val="002C4830"/>
    <w:rsid w:val="002C57BB"/>
    <w:rsid w:val="002C5B4D"/>
    <w:rsid w:val="002C5D9A"/>
    <w:rsid w:val="002C6491"/>
    <w:rsid w:val="002C678B"/>
    <w:rsid w:val="002C6C92"/>
    <w:rsid w:val="002D0936"/>
    <w:rsid w:val="002D184F"/>
    <w:rsid w:val="002D50F0"/>
    <w:rsid w:val="002D55AE"/>
    <w:rsid w:val="002D59C5"/>
    <w:rsid w:val="002D60B6"/>
    <w:rsid w:val="002D6B58"/>
    <w:rsid w:val="002D7092"/>
    <w:rsid w:val="002E19AF"/>
    <w:rsid w:val="002E2294"/>
    <w:rsid w:val="002E4034"/>
    <w:rsid w:val="002F0650"/>
    <w:rsid w:val="002F1428"/>
    <w:rsid w:val="002F37E6"/>
    <w:rsid w:val="002F6ABD"/>
    <w:rsid w:val="002F790C"/>
    <w:rsid w:val="002F7B92"/>
    <w:rsid w:val="002F7E10"/>
    <w:rsid w:val="00300BA3"/>
    <w:rsid w:val="00301A30"/>
    <w:rsid w:val="00303593"/>
    <w:rsid w:val="00303A24"/>
    <w:rsid w:val="00306303"/>
    <w:rsid w:val="003065B4"/>
    <w:rsid w:val="00310193"/>
    <w:rsid w:val="00311754"/>
    <w:rsid w:val="00312423"/>
    <w:rsid w:val="0031313A"/>
    <w:rsid w:val="00313170"/>
    <w:rsid w:val="00313962"/>
    <w:rsid w:val="00317015"/>
    <w:rsid w:val="00317F9E"/>
    <w:rsid w:val="00321F4C"/>
    <w:rsid w:val="00322A3A"/>
    <w:rsid w:val="003255DC"/>
    <w:rsid w:val="00325CA4"/>
    <w:rsid w:val="0033100B"/>
    <w:rsid w:val="00332DDC"/>
    <w:rsid w:val="00334EB9"/>
    <w:rsid w:val="00335AC0"/>
    <w:rsid w:val="0033619E"/>
    <w:rsid w:val="0033633B"/>
    <w:rsid w:val="003370A6"/>
    <w:rsid w:val="00340719"/>
    <w:rsid w:val="00344023"/>
    <w:rsid w:val="00351BFE"/>
    <w:rsid w:val="0035427C"/>
    <w:rsid w:val="003543E9"/>
    <w:rsid w:val="00354991"/>
    <w:rsid w:val="00355238"/>
    <w:rsid w:val="00361271"/>
    <w:rsid w:val="003612D3"/>
    <w:rsid w:val="00361FB3"/>
    <w:rsid w:val="00363051"/>
    <w:rsid w:val="003632A8"/>
    <w:rsid w:val="00365E51"/>
    <w:rsid w:val="0038004C"/>
    <w:rsid w:val="00380424"/>
    <w:rsid w:val="0038351A"/>
    <w:rsid w:val="00384181"/>
    <w:rsid w:val="0038609B"/>
    <w:rsid w:val="0038722E"/>
    <w:rsid w:val="00387E22"/>
    <w:rsid w:val="00390E30"/>
    <w:rsid w:val="00392B53"/>
    <w:rsid w:val="00393482"/>
    <w:rsid w:val="00395D75"/>
    <w:rsid w:val="0039716B"/>
    <w:rsid w:val="003A037B"/>
    <w:rsid w:val="003A5321"/>
    <w:rsid w:val="003A6874"/>
    <w:rsid w:val="003A7EDD"/>
    <w:rsid w:val="003B08BC"/>
    <w:rsid w:val="003B1182"/>
    <w:rsid w:val="003B25C0"/>
    <w:rsid w:val="003B294E"/>
    <w:rsid w:val="003B2C60"/>
    <w:rsid w:val="003B2DAB"/>
    <w:rsid w:val="003B45E8"/>
    <w:rsid w:val="003B51C1"/>
    <w:rsid w:val="003B635D"/>
    <w:rsid w:val="003C5F9B"/>
    <w:rsid w:val="003D37E6"/>
    <w:rsid w:val="003D3CC7"/>
    <w:rsid w:val="003D69EA"/>
    <w:rsid w:val="003D6F83"/>
    <w:rsid w:val="003E3146"/>
    <w:rsid w:val="003E43EC"/>
    <w:rsid w:val="003E6168"/>
    <w:rsid w:val="003E6503"/>
    <w:rsid w:val="003F028A"/>
    <w:rsid w:val="003F1303"/>
    <w:rsid w:val="003F415B"/>
    <w:rsid w:val="003F4845"/>
    <w:rsid w:val="003F5BBF"/>
    <w:rsid w:val="003F61DA"/>
    <w:rsid w:val="00400B37"/>
    <w:rsid w:val="0040295C"/>
    <w:rsid w:val="00402BAD"/>
    <w:rsid w:val="00402C8D"/>
    <w:rsid w:val="00402F5E"/>
    <w:rsid w:val="004033E6"/>
    <w:rsid w:val="004038E4"/>
    <w:rsid w:val="00403B8D"/>
    <w:rsid w:val="00405445"/>
    <w:rsid w:val="00405B89"/>
    <w:rsid w:val="004077FA"/>
    <w:rsid w:val="00411B53"/>
    <w:rsid w:val="004120DE"/>
    <w:rsid w:val="00412D7A"/>
    <w:rsid w:val="00413D12"/>
    <w:rsid w:val="00414D55"/>
    <w:rsid w:val="00415BCE"/>
    <w:rsid w:val="00416F6A"/>
    <w:rsid w:val="004171E0"/>
    <w:rsid w:val="0042096E"/>
    <w:rsid w:val="00420B83"/>
    <w:rsid w:val="00422500"/>
    <w:rsid w:val="00422796"/>
    <w:rsid w:val="00422CA8"/>
    <w:rsid w:val="004236F9"/>
    <w:rsid w:val="004252E0"/>
    <w:rsid w:val="00425EC4"/>
    <w:rsid w:val="00426256"/>
    <w:rsid w:val="0042740B"/>
    <w:rsid w:val="00430109"/>
    <w:rsid w:val="0043024F"/>
    <w:rsid w:val="0043038D"/>
    <w:rsid w:val="0043097D"/>
    <w:rsid w:val="00430B9D"/>
    <w:rsid w:val="004339FD"/>
    <w:rsid w:val="00434C26"/>
    <w:rsid w:val="00434D33"/>
    <w:rsid w:val="00435790"/>
    <w:rsid w:val="00436FF3"/>
    <w:rsid w:val="00437C3A"/>
    <w:rsid w:val="00443DDB"/>
    <w:rsid w:val="004441CB"/>
    <w:rsid w:val="004464B3"/>
    <w:rsid w:val="00446D44"/>
    <w:rsid w:val="004477C4"/>
    <w:rsid w:val="00450829"/>
    <w:rsid w:val="00455308"/>
    <w:rsid w:val="004553CA"/>
    <w:rsid w:val="00455951"/>
    <w:rsid w:val="00455B35"/>
    <w:rsid w:val="00456CC3"/>
    <w:rsid w:val="004575C7"/>
    <w:rsid w:val="00457706"/>
    <w:rsid w:val="004620AD"/>
    <w:rsid w:val="004631D6"/>
    <w:rsid w:val="00463496"/>
    <w:rsid w:val="00464648"/>
    <w:rsid w:val="004658E0"/>
    <w:rsid w:val="00465F51"/>
    <w:rsid w:val="0046681A"/>
    <w:rsid w:val="004678F0"/>
    <w:rsid w:val="00470E16"/>
    <w:rsid w:val="00472826"/>
    <w:rsid w:val="0047516B"/>
    <w:rsid w:val="00475201"/>
    <w:rsid w:val="00475548"/>
    <w:rsid w:val="00475737"/>
    <w:rsid w:val="0047665B"/>
    <w:rsid w:val="00482391"/>
    <w:rsid w:val="004846B4"/>
    <w:rsid w:val="00484AAA"/>
    <w:rsid w:val="00484BF3"/>
    <w:rsid w:val="004871AC"/>
    <w:rsid w:val="0049657B"/>
    <w:rsid w:val="004970AB"/>
    <w:rsid w:val="00497E1F"/>
    <w:rsid w:val="004A0035"/>
    <w:rsid w:val="004A1097"/>
    <w:rsid w:val="004A12A5"/>
    <w:rsid w:val="004A1F88"/>
    <w:rsid w:val="004B4058"/>
    <w:rsid w:val="004B600E"/>
    <w:rsid w:val="004B75C4"/>
    <w:rsid w:val="004B79D6"/>
    <w:rsid w:val="004B7DBE"/>
    <w:rsid w:val="004C0F78"/>
    <w:rsid w:val="004C1AF7"/>
    <w:rsid w:val="004C54DF"/>
    <w:rsid w:val="004C5F85"/>
    <w:rsid w:val="004D162B"/>
    <w:rsid w:val="004D3C06"/>
    <w:rsid w:val="004D55E0"/>
    <w:rsid w:val="004D63C0"/>
    <w:rsid w:val="004D7AD2"/>
    <w:rsid w:val="004E2952"/>
    <w:rsid w:val="004E3514"/>
    <w:rsid w:val="004E4DCE"/>
    <w:rsid w:val="004E768B"/>
    <w:rsid w:val="004F3388"/>
    <w:rsid w:val="00501C71"/>
    <w:rsid w:val="005067F2"/>
    <w:rsid w:val="00507FE1"/>
    <w:rsid w:val="00510A79"/>
    <w:rsid w:val="005117D6"/>
    <w:rsid w:val="00513192"/>
    <w:rsid w:val="005135DE"/>
    <w:rsid w:val="005159D8"/>
    <w:rsid w:val="00515B21"/>
    <w:rsid w:val="00516540"/>
    <w:rsid w:val="00517842"/>
    <w:rsid w:val="00520021"/>
    <w:rsid w:val="00520101"/>
    <w:rsid w:val="005201C8"/>
    <w:rsid w:val="00520D80"/>
    <w:rsid w:val="00524AF7"/>
    <w:rsid w:val="00525710"/>
    <w:rsid w:val="00526038"/>
    <w:rsid w:val="00530049"/>
    <w:rsid w:val="00531410"/>
    <w:rsid w:val="005330AA"/>
    <w:rsid w:val="0053385F"/>
    <w:rsid w:val="00534AF6"/>
    <w:rsid w:val="005377C7"/>
    <w:rsid w:val="005408DD"/>
    <w:rsid w:val="00540913"/>
    <w:rsid w:val="005418FB"/>
    <w:rsid w:val="00541DD2"/>
    <w:rsid w:val="0054247B"/>
    <w:rsid w:val="005427AC"/>
    <w:rsid w:val="00543139"/>
    <w:rsid w:val="00545C1A"/>
    <w:rsid w:val="00545E2A"/>
    <w:rsid w:val="00547FA7"/>
    <w:rsid w:val="0055071E"/>
    <w:rsid w:val="0055171A"/>
    <w:rsid w:val="0055290F"/>
    <w:rsid w:val="00554CBB"/>
    <w:rsid w:val="00555372"/>
    <w:rsid w:val="005556B1"/>
    <w:rsid w:val="00555BA9"/>
    <w:rsid w:val="00556A37"/>
    <w:rsid w:val="00561004"/>
    <w:rsid w:val="0056238D"/>
    <w:rsid w:val="00563327"/>
    <w:rsid w:val="0056342B"/>
    <w:rsid w:val="00563455"/>
    <w:rsid w:val="0056395B"/>
    <w:rsid w:val="00565213"/>
    <w:rsid w:val="005654B0"/>
    <w:rsid w:val="00565647"/>
    <w:rsid w:val="005666FC"/>
    <w:rsid w:val="005674ED"/>
    <w:rsid w:val="005676C1"/>
    <w:rsid w:val="0056771A"/>
    <w:rsid w:val="00570F75"/>
    <w:rsid w:val="005715B9"/>
    <w:rsid w:val="00580596"/>
    <w:rsid w:val="00582686"/>
    <w:rsid w:val="00583038"/>
    <w:rsid w:val="00586E23"/>
    <w:rsid w:val="0058786E"/>
    <w:rsid w:val="005913A8"/>
    <w:rsid w:val="00592A9D"/>
    <w:rsid w:val="00593BE1"/>
    <w:rsid w:val="00596B0A"/>
    <w:rsid w:val="00596E4C"/>
    <w:rsid w:val="00597A01"/>
    <w:rsid w:val="005A226B"/>
    <w:rsid w:val="005A28E7"/>
    <w:rsid w:val="005A4992"/>
    <w:rsid w:val="005A4FBD"/>
    <w:rsid w:val="005A61C4"/>
    <w:rsid w:val="005B0641"/>
    <w:rsid w:val="005B0B2C"/>
    <w:rsid w:val="005B4550"/>
    <w:rsid w:val="005B5EE3"/>
    <w:rsid w:val="005C06D9"/>
    <w:rsid w:val="005C144C"/>
    <w:rsid w:val="005C40E5"/>
    <w:rsid w:val="005D1834"/>
    <w:rsid w:val="005D2C38"/>
    <w:rsid w:val="005D4D7D"/>
    <w:rsid w:val="005D5646"/>
    <w:rsid w:val="005D74F2"/>
    <w:rsid w:val="005D7D20"/>
    <w:rsid w:val="005E0D38"/>
    <w:rsid w:val="005E213A"/>
    <w:rsid w:val="005E3A5B"/>
    <w:rsid w:val="005E51C0"/>
    <w:rsid w:val="005E7E13"/>
    <w:rsid w:val="005F09B9"/>
    <w:rsid w:val="005F1E40"/>
    <w:rsid w:val="005F24EB"/>
    <w:rsid w:val="005F5C0D"/>
    <w:rsid w:val="005F5C2E"/>
    <w:rsid w:val="005F6518"/>
    <w:rsid w:val="006025A2"/>
    <w:rsid w:val="00602847"/>
    <w:rsid w:val="0060340C"/>
    <w:rsid w:val="00603DF4"/>
    <w:rsid w:val="00604AB4"/>
    <w:rsid w:val="00604ABF"/>
    <w:rsid w:val="006054DB"/>
    <w:rsid w:val="00606612"/>
    <w:rsid w:val="006071D6"/>
    <w:rsid w:val="0061082E"/>
    <w:rsid w:val="00610A0F"/>
    <w:rsid w:val="00611917"/>
    <w:rsid w:val="00612A88"/>
    <w:rsid w:val="00614407"/>
    <w:rsid w:val="00615B91"/>
    <w:rsid w:val="00616020"/>
    <w:rsid w:val="00616F5F"/>
    <w:rsid w:val="0061718E"/>
    <w:rsid w:val="00617B7A"/>
    <w:rsid w:val="006213E8"/>
    <w:rsid w:val="006227B0"/>
    <w:rsid w:val="00623634"/>
    <w:rsid w:val="006267E6"/>
    <w:rsid w:val="0062740C"/>
    <w:rsid w:val="00627EE5"/>
    <w:rsid w:val="00630564"/>
    <w:rsid w:val="00630B96"/>
    <w:rsid w:val="006313AF"/>
    <w:rsid w:val="006328DC"/>
    <w:rsid w:val="00633115"/>
    <w:rsid w:val="00634471"/>
    <w:rsid w:val="006360A9"/>
    <w:rsid w:val="006362C0"/>
    <w:rsid w:val="006369E7"/>
    <w:rsid w:val="00640DF8"/>
    <w:rsid w:val="00641E39"/>
    <w:rsid w:val="006429DF"/>
    <w:rsid w:val="00643577"/>
    <w:rsid w:val="00643B32"/>
    <w:rsid w:val="00650D50"/>
    <w:rsid w:val="00653FD9"/>
    <w:rsid w:val="00654638"/>
    <w:rsid w:val="0066248B"/>
    <w:rsid w:val="00667782"/>
    <w:rsid w:val="00670A8A"/>
    <w:rsid w:val="00671567"/>
    <w:rsid w:val="00672E3C"/>
    <w:rsid w:val="00673F4D"/>
    <w:rsid w:val="006752C7"/>
    <w:rsid w:val="00676845"/>
    <w:rsid w:val="00676A62"/>
    <w:rsid w:val="006770D0"/>
    <w:rsid w:val="00677C9E"/>
    <w:rsid w:val="0068013E"/>
    <w:rsid w:val="006808A2"/>
    <w:rsid w:val="006836FC"/>
    <w:rsid w:val="006844B7"/>
    <w:rsid w:val="00685A9E"/>
    <w:rsid w:val="00687DA4"/>
    <w:rsid w:val="00687E21"/>
    <w:rsid w:val="00690825"/>
    <w:rsid w:val="006913FB"/>
    <w:rsid w:val="0069402E"/>
    <w:rsid w:val="006951B0"/>
    <w:rsid w:val="00696337"/>
    <w:rsid w:val="006967B8"/>
    <w:rsid w:val="006A1F73"/>
    <w:rsid w:val="006A37B3"/>
    <w:rsid w:val="006A4CD7"/>
    <w:rsid w:val="006A5E4F"/>
    <w:rsid w:val="006B2D2D"/>
    <w:rsid w:val="006B3487"/>
    <w:rsid w:val="006B36C8"/>
    <w:rsid w:val="006C0928"/>
    <w:rsid w:val="006C173E"/>
    <w:rsid w:val="006C3A75"/>
    <w:rsid w:val="006C7504"/>
    <w:rsid w:val="006D0BF8"/>
    <w:rsid w:val="006D4600"/>
    <w:rsid w:val="006D496E"/>
    <w:rsid w:val="006D5EF6"/>
    <w:rsid w:val="006D6AFA"/>
    <w:rsid w:val="006E19D0"/>
    <w:rsid w:val="006E21C6"/>
    <w:rsid w:val="006E2A29"/>
    <w:rsid w:val="006E2F60"/>
    <w:rsid w:val="006E30B9"/>
    <w:rsid w:val="006E3408"/>
    <w:rsid w:val="006E35DD"/>
    <w:rsid w:val="006E6910"/>
    <w:rsid w:val="006E7009"/>
    <w:rsid w:val="006F30FE"/>
    <w:rsid w:val="006F5A90"/>
    <w:rsid w:val="006F64DE"/>
    <w:rsid w:val="006F7A27"/>
    <w:rsid w:val="00701946"/>
    <w:rsid w:val="00701F49"/>
    <w:rsid w:val="00703E55"/>
    <w:rsid w:val="00704AD9"/>
    <w:rsid w:val="0070620E"/>
    <w:rsid w:val="0071017D"/>
    <w:rsid w:val="00711603"/>
    <w:rsid w:val="00712917"/>
    <w:rsid w:val="0071352B"/>
    <w:rsid w:val="00714324"/>
    <w:rsid w:val="007210DD"/>
    <w:rsid w:val="0072124D"/>
    <w:rsid w:val="00721694"/>
    <w:rsid w:val="0072279D"/>
    <w:rsid w:val="007238BB"/>
    <w:rsid w:val="00724B53"/>
    <w:rsid w:val="00725906"/>
    <w:rsid w:val="00726105"/>
    <w:rsid w:val="007266DB"/>
    <w:rsid w:val="007274A4"/>
    <w:rsid w:val="00731AEF"/>
    <w:rsid w:val="00733203"/>
    <w:rsid w:val="00733C8C"/>
    <w:rsid w:val="007342F4"/>
    <w:rsid w:val="00735809"/>
    <w:rsid w:val="00735B9E"/>
    <w:rsid w:val="00736E08"/>
    <w:rsid w:val="00740FA9"/>
    <w:rsid w:val="0074382E"/>
    <w:rsid w:val="00746FEB"/>
    <w:rsid w:val="00753A7B"/>
    <w:rsid w:val="007542F6"/>
    <w:rsid w:val="00756283"/>
    <w:rsid w:val="00756DF3"/>
    <w:rsid w:val="00757317"/>
    <w:rsid w:val="007577FB"/>
    <w:rsid w:val="0076103A"/>
    <w:rsid w:val="0076265B"/>
    <w:rsid w:val="0076490A"/>
    <w:rsid w:val="00765C08"/>
    <w:rsid w:val="007664CE"/>
    <w:rsid w:val="00766766"/>
    <w:rsid w:val="0077089C"/>
    <w:rsid w:val="00773CD6"/>
    <w:rsid w:val="007749CD"/>
    <w:rsid w:val="0077566D"/>
    <w:rsid w:val="00776DEC"/>
    <w:rsid w:val="007822E7"/>
    <w:rsid w:val="00782AA0"/>
    <w:rsid w:val="00783CC5"/>
    <w:rsid w:val="00783F68"/>
    <w:rsid w:val="0078494F"/>
    <w:rsid w:val="00784E96"/>
    <w:rsid w:val="007852CA"/>
    <w:rsid w:val="0078542E"/>
    <w:rsid w:val="0078779B"/>
    <w:rsid w:val="007902AA"/>
    <w:rsid w:val="007903E9"/>
    <w:rsid w:val="00790A01"/>
    <w:rsid w:val="007921B4"/>
    <w:rsid w:val="00792EC0"/>
    <w:rsid w:val="00793E87"/>
    <w:rsid w:val="00794F5D"/>
    <w:rsid w:val="0079595E"/>
    <w:rsid w:val="0079763A"/>
    <w:rsid w:val="007A06DE"/>
    <w:rsid w:val="007A2910"/>
    <w:rsid w:val="007A4548"/>
    <w:rsid w:val="007B03E2"/>
    <w:rsid w:val="007B1EE8"/>
    <w:rsid w:val="007B2E72"/>
    <w:rsid w:val="007B4144"/>
    <w:rsid w:val="007B4898"/>
    <w:rsid w:val="007C0AEA"/>
    <w:rsid w:val="007C1402"/>
    <w:rsid w:val="007C1E08"/>
    <w:rsid w:val="007C577D"/>
    <w:rsid w:val="007C63E4"/>
    <w:rsid w:val="007C7BD4"/>
    <w:rsid w:val="007D13EA"/>
    <w:rsid w:val="007D53CA"/>
    <w:rsid w:val="007D53D0"/>
    <w:rsid w:val="007E1293"/>
    <w:rsid w:val="007E1635"/>
    <w:rsid w:val="007E2861"/>
    <w:rsid w:val="007E2D40"/>
    <w:rsid w:val="007E69BE"/>
    <w:rsid w:val="007E75D2"/>
    <w:rsid w:val="007F194F"/>
    <w:rsid w:val="007F3C88"/>
    <w:rsid w:val="007F40F7"/>
    <w:rsid w:val="007F52B0"/>
    <w:rsid w:val="007F7050"/>
    <w:rsid w:val="007F76F0"/>
    <w:rsid w:val="00800053"/>
    <w:rsid w:val="00800DF2"/>
    <w:rsid w:val="0080483D"/>
    <w:rsid w:val="00805390"/>
    <w:rsid w:val="00807685"/>
    <w:rsid w:val="00810483"/>
    <w:rsid w:val="00810C0E"/>
    <w:rsid w:val="008128BC"/>
    <w:rsid w:val="008133E6"/>
    <w:rsid w:val="0081608D"/>
    <w:rsid w:val="00817F05"/>
    <w:rsid w:val="008231F4"/>
    <w:rsid w:val="008233A2"/>
    <w:rsid w:val="0082460E"/>
    <w:rsid w:val="0082575D"/>
    <w:rsid w:val="00826DBF"/>
    <w:rsid w:val="008276C7"/>
    <w:rsid w:val="00827700"/>
    <w:rsid w:val="008305C0"/>
    <w:rsid w:val="008312AC"/>
    <w:rsid w:val="008333C5"/>
    <w:rsid w:val="008339F0"/>
    <w:rsid w:val="0083660C"/>
    <w:rsid w:val="00836F0E"/>
    <w:rsid w:val="0083700D"/>
    <w:rsid w:val="00837747"/>
    <w:rsid w:val="00840465"/>
    <w:rsid w:val="00841DD0"/>
    <w:rsid w:val="00842E54"/>
    <w:rsid w:val="008441EA"/>
    <w:rsid w:val="0084567E"/>
    <w:rsid w:val="008457D4"/>
    <w:rsid w:val="00845CE9"/>
    <w:rsid w:val="00846729"/>
    <w:rsid w:val="00846C9F"/>
    <w:rsid w:val="008479E3"/>
    <w:rsid w:val="00847E4A"/>
    <w:rsid w:val="00850316"/>
    <w:rsid w:val="00851B85"/>
    <w:rsid w:val="00851E0E"/>
    <w:rsid w:val="00852F0E"/>
    <w:rsid w:val="0085311E"/>
    <w:rsid w:val="00857C81"/>
    <w:rsid w:val="008613A8"/>
    <w:rsid w:val="00861C64"/>
    <w:rsid w:val="00861EBE"/>
    <w:rsid w:val="008629E0"/>
    <w:rsid w:val="00863E69"/>
    <w:rsid w:val="00865738"/>
    <w:rsid w:val="008716EB"/>
    <w:rsid w:val="00872AB2"/>
    <w:rsid w:val="0087373A"/>
    <w:rsid w:val="00873CDA"/>
    <w:rsid w:val="008749E0"/>
    <w:rsid w:val="00874CB1"/>
    <w:rsid w:val="00875505"/>
    <w:rsid w:val="008808F9"/>
    <w:rsid w:val="00880B61"/>
    <w:rsid w:val="0088292E"/>
    <w:rsid w:val="0088446C"/>
    <w:rsid w:val="00884FDF"/>
    <w:rsid w:val="00886D1A"/>
    <w:rsid w:val="00887226"/>
    <w:rsid w:val="00887B35"/>
    <w:rsid w:val="00887D3F"/>
    <w:rsid w:val="00897376"/>
    <w:rsid w:val="008A1443"/>
    <w:rsid w:val="008A4E49"/>
    <w:rsid w:val="008A7C35"/>
    <w:rsid w:val="008B0060"/>
    <w:rsid w:val="008B370D"/>
    <w:rsid w:val="008B4132"/>
    <w:rsid w:val="008B4C15"/>
    <w:rsid w:val="008B5597"/>
    <w:rsid w:val="008B68CF"/>
    <w:rsid w:val="008C04EB"/>
    <w:rsid w:val="008C2779"/>
    <w:rsid w:val="008C2BB9"/>
    <w:rsid w:val="008C2DAF"/>
    <w:rsid w:val="008C7465"/>
    <w:rsid w:val="008C7A3C"/>
    <w:rsid w:val="008D3139"/>
    <w:rsid w:val="008D3A1C"/>
    <w:rsid w:val="008D3FCD"/>
    <w:rsid w:val="008D50A5"/>
    <w:rsid w:val="008D51E6"/>
    <w:rsid w:val="008D5EF2"/>
    <w:rsid w:val="008D7BB6"/>
    <w:rsid w:val="008D7FCB"/>
    <w:rsid w:val="008E1005"/>
    <w:rsid w:val="008E225F"/>
    <w:rsid w:val="008E24CA"/>
    <w:rsid w:val="008E740B"/>
    <w:rsid w:val="008F0C13"/>
    <w:rsid w:val="008F1E2D"/>
    <w:rsid w:val="008F1F7B"/>
    <w:rsid w:val="008F4F66"/>
    <w:rsid w:val="008F5627"/>
    <w:rsid w:val="008F74DD"/>
    <w:rsid w:val="00905614"/>
    <w:rsid w:val="00905DCA"/>
    <w:rsid w:val="00910441"/>
    <w:rsid w:val="00910E1B"/>
    <w:rsid w:val="00913F80"/>
    <w:rsid w:val="00914694"/>
    <w:rsid w:val="00914949"/>
    <w:rsid w:val="009165F5"/>
    <w:rsid w:val="009173C0"/>
    <w:rsid w:val="0091781F"/>
    <w:rsid w:val="009212FE"/>
    <w:rsid w:val="00922F65"/>
    <w:rsid w:val="00923D63"/>
    <w:rsid w:val="00925A95"/>
    <w:rsid w:val="00927231"/>
    <w:rsid w:val="00927462"/>
    <w:rsid w:val="009340FB"/>
    <w:rsid w:val="00936B1B"/>
    <w:rsid w:val="00936EC1"/>
    <w:rsid w:val="00940526"/>
    <w:rsid w:val="0094147F"/>
    <w:rsid w:val="009416D6"/>
    <w:rsid w:val="009425C2"/>
    <w:rsid w:val="00943621"/>
    <w:rsid w:val="00944DA5"/>
    <w:rsid w:val="00946758"/>
    <w:rsid w:val="00951399"/>
    <w:rsid w:val="00951407"/>
    <w:rsid w:val="00951B01"/>
    <w:rsid w:val="00952C58"/>
    <w:rsid w:val="00954086"/>
    <w:rsid w:val="00955C3B"/>
    <w:rsid w:val="00957F7E"/>
    <w:rsid w:val="009616C3"/>
    <w:rsid w:val="0096532C"/>
    <w:rsid w:val="00970B30"/>
    <w:rsid w:val="00970D1D"/>
    <w:rsid w:val="00972851"/>
    <w:rsid w:val="0097316E"/>
    <w:rsid w:val="009761CA"/>
    <w:rsid w:val="009763F2"/>
    <w:rsid w:val="0097707D"/>
    <w:rsid w:val="009801F4"/>
    <w:rsid w:val="00982244"/>
    <w:rsid w:val="0098328A"/>
    <w:rsid w:val="00983A26"/>
    <w:rsid w:val="00984001"/>
    <w:rsid w:val="00984A73"/>
    <w:rsid w:val="009861C8"/>
    <w:rsid w:val="00986D54"/>
    <w:rsid w:val="009871BF"/>
    <w:rsid w:val="00990BFD"/>
    <w:rsid w:val="009915C0"/>
    <w:rsid w:val="00991CEB"/>
    <w:rsid w:val="00992E13"/>
    <w:rsid w:val="00993536"/>
    <w:rsid w:val="0099410E"/>
    <w:rsid w:val="009944B3"/>
    <w:rsid w:val="0099797D"/>
    <w:rsid w:val="009A47AE"/>
    <w:rsid w:val="009B30E4"/>
    <w:rsid w:val="009B4AA7"/>
    <w:rsid w:val="009B5BC3"/>
    <w:rsid w:val="009B7E47"/>
    <w:rsid w:val="009C0369"/>
    <w:rsid w:val="009C5DBB"/>
    <w:rsid w:val="009C6163"/>
    <w:rsid w:val="009C6525"/>
    <w:rsid w:val="009C7291"/>
    <w:rsid w:val="009E0A33"/>
    <w:rsid w:val="009E2F2B"/>
    <w:rsid w:val="009E3B52"/>
    <w:rsid w:val="009E52C9"/>
    <w:rsid w:val="009F0B38"/>
    <w:rsid w:val="009F22A3"/>
    <w:rsid w:val="009F2565"/>
    <w:rsid w:val="009F2797"/>
    <w:rsid w:val="009F2B2E"/>
    <w:rsid w:val="009F4F25"/>
    <w:rsid w:val="009F69EB"/>
    <w:rsid w:val="009F6B6F"/>
    <w:rsid w:val="009F7255"/>
    <w:rsid w:val="00A04734"/>
    <w:rsid w:val="00A0481B"/>
    <w:rsid w:val="00A0579B"/>
    <w:rsid w:val="00A067EF"/>
    <w:rsid w:val="00A07144"/>
    <w:rsid w:val="00A11E95"/>
    <w:rsid w:val="00A128F2"/>
    <w:rsid w:val="00A13798"/>
    <w:rsid w:val="00A146F9"/>
    <w:rsid w:val="00A1503D"/>
    <w:rsid w:val="00A15CC3"/>
    <w:rsid w:val="00A15F2B"/>
    <w:rsid w:val="00A16D2F"/>
    <w:rsid w:val="00A21405"/>
    <w:rsid w:val="00A21CFC"/>
    <w:rsid w:val="00A31E8F"/>
    <w:rsid w:val="00A32C30"/>
    <w:rsid w:val="00A345A6"/>
    <w:rsid w:val="00A36130"/>
    <w:rsid w:val="00A36F40"/>
    <w:rsid w:val="00A37ADF"/>
    <w:rsid w:val="00A40849"/>
    <w:rsid w:val="00A415AD"/>
    <w:rsid w:val="00A43F40"/>
    <w:rsid w:val="00A450C1"/>
    <w:rsid w:val="00A4682F"/>
    <w:rsid w:val="00A50CE8"/>
    <w:rsid w:val="00A5250C"/>
    <w:rsid w:val="00A560AE"/>
    <w:rsid w:val="00A57934"/>
    <w:rsid w:val="00A57C36"/>
    <w:rsid w:val="00A60C56"/>
    <w:rsid w:val="00A6237C"/>
    <w:rsid w:val="00A64690"/>
    <w:rsid w:val="00A64E12"/>
    <w:rsid w:val="00A651C8"/>
    <w:rsid w:val="00A65948"/>
    <w:rsid w:val="00A6721C"/>
    <w:rsid w:val="00A7126A"/>
    <w:rsid w:val="00A74898"/>
    <w:rsid w:val="00A76C98"/>
    <w:rsid w:val="00A76F91"/>
    <w:rsid w:val="00A77506"/>
    <w:rsid w:val="00A77D26"/>
    <w:rsid w:val="00A80AE7"/>
    <w:rsid w:val="00A8117C"/>
    <w:rsid w:val="00A81DD5"/>
    <w:rsid w:val="00A86ACC"/>
    <w:rsid w:val="00A86FBA"/>
    <w:rsid w:val="00A870AB"/>
    <w:rsid w:val="00A92C1A"/>
    <w:rsid w:val="00A93CCD"/>
    <w:rsid w:val="00A94513"/>
    <w:rsid w:val="00A96EFB"/>
    <w:rsid w:val="00A97044"/>
    <w:rsid w:val="00AA002B"/>
    <w:rsid w:val="00AA2A22"/>
    <w:rsid w:val="00AA4B87"/>
    <w:rsid w:val="00AA5E67"/>
    <w:rsid w:val="00AA5F0A"/>
    <w:rsid w:val="00AB0289"/>
    <w:rsid w:val="00AB10E8"/>
    <w:rsid w:val="00AB3317"/>
    <w:rsid w:val="00AB3699"/>
    <w:rsid w:val="00AB56B8"/>
    <w:rsid w:val="00AB7277"/>
    <w:rsid w:val="00AC0673"/>
    <w:rsid w:val="00AC15BF"/>
    <w:rsid w:val="00AC1A4C"/>
    <w:rsid w:val="00AC21DD"/>
    <w:rsid w:val="00AC373E"/>
    <w:rsid w:val="00AC45D4"/>
    <w:rsid w:val="00AC505F"/>
    <w:rsid w:val="00AD2407"/>
    <w:rsid w:val="00AD33F8"/>
    <w:rsid w:val="00AD79A9"/>
    <w:rsid w:val="00AE0C58"/>
    <w:rsid w:val="00AE2852"/>
    <w:rsid w:val="00AF37A7"/>
    <w:rsid w:val="00AF3E3B"/>
    <w:rsid w:val="00AF454D"/>
    <w:rsid w:val="00AF4EFE"/>
    <w:rsid w:val="00AF6F0F"/>
    <w:rsid w:val="00B00954"/>
    <w:rsid w:val="00B02E16"/>
    <w:rsid w:val="00B05300"/>
    <w:rsid w:val="00B06D60"/>
    <w:rsid w:val="00B077ED"/>
    <w:rsid w:val="00B10057"/>
    <w:rsid w:val="00B10BC9"/>
    <w:rsid w:val="00B10D48"/>
    <w:rsid w:val="00B1101A"/>
    <w:rsid w:val="00B11E85"/>
    <w:rsid w:val="00B12FF5"/>
    <w:rsid w:val="00B155BE"/>
    <w:rsid w:val="00B216BA"/>
    <w:rsid w:val="00B23338"/>
    <w:rsid w:val="00B26484"/>
    <w:rsid w:val="00B26AE8"/>
    <w:rsid w:val="00B27DD4"/>
    <w:rsid w:val="00B31A8F"/>
    <w:rsid w:val="00B347E7"/>
    <w:rsid w:val="00B3701D"/>
    <w:rsid w:val="00B40596"/>
    <w:rsid w:val="00B41240"/>
    <w:rsid w:val="00B41AC1"/>
    <w:rsid w:val="00B430E3"/>
    <w:rsid w:val="00B45C3A"/>
    <w:rsid w:val="00B50366"/>
    <w:rsid w:val="00B53113"/>
    <w:rsid w:val="00B61726"/>
    <w:rsid w:val="00B62A4A"/>
    <w:rsid w:val="00B62B65"/>
    <w:rsid w:val="00B63DCF"/>
    <w:rsid w:val="00B7186E"/>
    <w:rsid w:val="00B71EC0"/>
    <w:rsid w:val="00B726EF"/>
    <w:rsid w:val="00B72E95"/>
    <w:rsid w:val="00B73C9C"/>
    <w:rsid w:val="00B73E7E"/>
    <w:rsid w:val="00B74073"/>
    <w:rsid w:val="00B75AA2"/>
    <w:rsid w:val="00B75D9B"/>
    <w:rsid w:val="00B80957"/>
    <w:rsid w:val="00B836C3"/>
    <w:rsid w:val="00B86ED0"/>
    <w:rsid w:val="00B90741"/>
    <w:rsid w:val="00B933C9"/>
    <w:rsid w:val="00B95898"/>
    <w:rsid w:val="00B96408"/>
    <w:rsid w:val="00B96E6C"/>
    <w:rsid w:val="00B9701A"/>
    <w:rsid w:val="00BA3DF9"/>
    <w:rsid w:val="00BA462F"/>
    <w:rsid w:val="00BA59AA"/>
    <w:rsid w:val="00BA5A17"/>
    <w:rsid w:val="00BA74C1"/>
    <w:rsid w:val="00BB2D86"/>
    <w:rsid w:val="00BB401D"/>
    <w:rsid w:val="00BB4DCB"/>
    <w:rsid w:val="00BB560D"/>
    <w:rsid w:val="00BB5B3C"/>
    <w:rsid w:val="00BB7AA1"/>
    <w:rsid w:val="00BC1AFA"/>
    <w:rsid w:val="00BC277C"/>
    <w:rsid w:val="00BC2953"/>
    <w:rsid w:val="00BC4EB9"/>
    <w:rsid w:val="00BC5E6D"/>
    <w:rsid w:val="00BC5F1F"/>
    <w:rsid w:val="00BC673F"/>
    <w:rsid w:val="00BD27BC"/>
    <w:rsid w:val="00BD6DB6"/>
    <w:rsid w:val="00BD7E1B"/>
    <w:rsid w:val="00BE11B5"/>
    <w:rsid w:val="00BE2DEC"/>
    <w:rsid w:val="00BE2DF7"/>
    <w:rsid w:val="00BE4643"/>
    <w:rsid w:val="00BE4A71"/>
    <w:rsid w:val="00BE4D82"/>
    <w:rsid w:val="00BE4ECB"/>
    <w:rsid w:val="00BE6CE7"/>
    <w:rsid w:val="00BF0272"/>
    <w:rsid w:val="00BF3155"/>
    <w:rsid w:val="00BF4E5A"/>
    <w:rsid w:val="00BF5374"/>
    <w:rsid w:val="00BF5495"/>
    <w:rsid w:val="00BF6741"/>
    <w:rsid w:val="00C00451"/>
    <w:rsid w:val="00C03231"/>
    <w:rsid w:val="00C04780"/>
    <w:rsid w:val="00C10297"/>
    <w:rsid w:val="00C123FE"/>
    <w:rsid w:val="00C1355F"/>
    <w:rsid w:val="00C141DA"/>
    <w:rsid w:val="00C1523C"/>
    <w:rsid w:val="00C172DA"/>
    <w:rsid w:val="00C175A8"/>
    <w:rsid w:val="00C20035"/>
    <w:rsid w:val="00C20A77"/>
    <w:rsid w:val="00C23D1D"/>
    <w:rsid w:val="00C24443"/>
    <w:rsid w:val="00C25DB6"/>
    <w:rsid w:val="00C26CDE"/>
    <w:rsid w:val="00C26F0A"/>
    <w:rsid w:val="00C2795C"/>
    <w:rsid w:val="00C304C0"/>
    <w:rsid w:val="00C3072B"/>
    <w:rsid w:val="00C32693"/>
    <w:rsid w:val="00C333DC"/>
    <w:rsid w:val="00C367C8"/>
    <w:rsid w:val="00C37892"/>
    <w:rsid w:val="00C4225E"/>
    <w:rsid w:val="00C42EBF"/>
    <w:rsid w:val="00C4366D"/>
    <w:rsid w:val="00C43AA3"/>
    <w:rsid w:val="00C464A5"/>
    <w:rsid w:val="00C5071E"/>
    <w:rsid w:val="00C53CE3"/>
    <w:rsid w:val="00C53E83"/>
    <w:rsid w:val="00C5497A"/>
    <w:rsid w:val="00C5519B"/>
    <w:rsid w:val="00C576EF"/>
    <w:rsid w:val="00C61912"/>
    <w:rsid w:val="00C61B2B"/>
    <w:rsid w:val="00C658B8"/>
    <w:rsid w:val="00C658DD"/>
    <w:rsid w:val="00C6615F"/>
    <w:rsid w:val="00C70794"/>
    <w:rsid w:val="00C70D26"/>
    <w:rsid w:val="00C71881"/>
    <w:rsid w:val="00C73592"/>
    <w:rsid w:val="00C73F36"/>
    <w:rsid w:val="00C750B5"/>
    <w:rsid w:val="00C752F1"/>
    <w:rsid w:val="00C819E2"/>
    <w:rsid w:val="00C82E2B"/>
    <w:rsid w:val="00C847D4"/>
    <w:rsid w:val="00C85022"/>
    <w:rsid w:val="00C877C8"/>
    <w:rsid w:val="00C931EC"/>
    <w:rsid w:val="00C976B0"/>
    <w:rsid w:val="00C97E89"/>
    <w:rsid w:val="00CA10F4"/>
    <w:rsid w:val="00CA1456"/>
    <w:rsid w:val="00CA27B1"/>
    <w:rsid w:val="00CA2C51"/>
    <w:rsid w:val="00CA3F88"/>
    <w:rsid w:val="00CA51D4"/>
    <w:rsid w:val="00CA7180"/>
    <w:rsid w:val="00CA72D1"/>
    <w:rsid w:val="00CA7607"/>
    <w:rsid w:val="00CB32D8"/>
    <w:rsid w:val="00CB486F"/>
    <w:rsid w:val="00CB59E7"/>
    <w:rsid w:val="00CB7B51"/>
    <w:rsid w:val="00CC25DF"/>
    <w:rsid w:val="00CC6010"/>
    <w:rsid w:val="00CC727B"/>
    <w:rsid w:val="00CC7DD8"/>
    <w:rsid w:val="00CD03AC"/>
    <w:rsid w:val="00CD2370"/>
    <w:rsid w:val="00CD2DEB"/>
    <w:rsid w:val="00CD4599"/>
    <w:rsid w:val="00CD4A9C"/>
    <w:rsid w:val="00CD706E"/>
    <w:rsid w:val="00CE3510"/>
    <w:rsid w:val="00CE43D8"/>
    <w:rsid w:val="00CE4D21"/>
    <w:rsid w:val="00CE524B"/>
    <w:rsid w:val="00CF0958"/>
    <w:rsid w:val="00CF11CE"/>
    <w:rsid w:val="00CF779B"/>
    <w:rsid w:val="00D01527"/>
    <w:rsid w:val="00D01751"/>
    <w:rsid w:val="00D01AC4"/>
    <w:rsid w:val="00D02DEE"/>
    <w:rsid w:val="00D03E01"/>
    <w:rsid w:val="00D049E9"/>
    <w:rsid w:val="00D06BED"/>
    <w:rsid w:val="00D06CB3"/>
    <w:rsid w:val="00D13159"/>
    <w:rsid w:val="00D1397D"/>
    <w:rsid w:val="00D13EEF"/>
    <w:rsid w:val="00D17AD0"/>
    <w:rsid w:val="00D21A7F"/>
    <w:rsid w:val="00D224B9"/>
    <w:rsid w:val="00D2449C"/>
    <w:rsid w:val="00D251EB"/>
    <w:rsid w:val="00D269C4"/>
    <w:rsid w:val="00D27164"/>
    <w:rsid w:val="00D3016E"/>
    <w:rsid w:val="00D312E1"/>
    <w:rsid w:val="00D34F4F"/>
    <w:rsid w:val="00D37AF6"/>
    <w:rsid w:val="00D4054E"/>
    <w:rsid w:val="00D41545"/>
    <w:rsid w:val="00D416D3"/>
    <w:rsid w:val="00D43D14"/>
    <w:rsid w:val="00D46159"/>
    <w:rsid w:val="00D4697F"/>
    <w:rsid w:val="00D50193"/>
    <w:rsid w:val="00D530D3"/>
    <w:rsid w:val="00D53191"/>
    <w:rsid w:val="00D5346A"/>
    <w:rsid w:val="00D5526A"/>
    <w:rsid w:val="00D55825"/>
    <w:rsid w:val="00D61511"/>
    <w:rsid w:val="00D628CA"/>
    <w:rsid w:val="00D62B13"/>
    <w:rsid w:val="00D62FD3"/>
    <w:rsid w:val="00D664F7"/>
    <w:rsid w:val="00D72107"/>
    <w:rsid w:val="00D74305"/>
    <w:rsid w:val="00D74A33"/>
    <w:rsid w:val="00D75621"/>
    <w:rsid w:val="00D7598D"/>
    <w:rsid w:val="00D76E02"/>
    <w:rsid w:val="00D8003D"/>
    <w:rsid w:val="00D81850"/>
    <w:rsid w:val="00D84753"/>
    <w:rsid w:val="00D86E78"/>
    <w:rsid w:val="00D95010"/>
    <w:rsid w:val="00D96B04"/>
    <w:rsid w:val="00D974E7"/>
    <w:rsid w:val="00DA1A99"/>
    <w:rsid w:val="00DA22B0"/>
    <w:rsid w:val="00DA40EF"/>
    <w:rsid w:val="00DA5F57"/>
    <w:rsid w:val="00DB4057"/>
    <w:rsid w:val="00DB74CD"/>
    <w:rsid w:val="00DC036C"/>
    <w:rsid w:val="00DC2D0C"/>
    <w:rsid w:val="00DC4BD5"/>
    <w:rsid w:val="00DC7434"/>
    <w:rsid w:val="00DD0932"/>
    <w:rsid w:val="00DD12E7"/>
    <w:rsid w:val="00DD1610"/>
    <w:rsid w:val="00DD69B6"/>
    <w:rsid w:val="00DD6A52"/>
    <w:rsid w:val="00DE1296"/>
    <w:rsid w:val="00DE2023"/>
    <w:rsid w:val="00DE3EB1"/>
    <w:rsid w:val="00DE4ED2"/>
    <w:rsid w:val="00DE62E5"/>
    <w:rsid w:val="00DE7211"/>
    <w:rsid w:val="00DE7579"/>
    <w:rsid w:val="00DF0947"/>
    <w:rsid w:val="00DF2E54"/>
    <w:rsid w:val="00DF2F5F"/>
    <w:rsid w:val="00DF655E"/>
    <w:rsid w:val="00DF6814"/>
    <w:rsid w:val="00DF7D08"/>
    <w:rsid w:val="00E0083D"/>
    <w:rsid w:val="00E0155C"/>
    <w:rsid w:val="00E02AF7"/>
    <w:rsid w:val="00E03353"/>
    <w:rsid w:val="00E04BD8"/>
    <w:rsid w:val="00E069B5"/>
    <w:rsid w:val="00E073BC"/>
    <w:rsid w:val="00E14700"/>
    <w:rsid w:val="00E1649E"/>
    <w:rsid w:val="00E17A95"/>
    <w:rsid w:val="00E21ECA"/>
    <w:rsid w:val="00E228F4"/>
    <w:rsid w:val="00E231C1"/>
    <w:rsid w:val="00E236E3"/>
    <w:rsid w:val="00E241BC"/>
    <w:rsid w:val="00E256E2"/>
    <w:rsid w:val="00E26B24"/>
    <w:rsid w:val="00E27426"/>
    <w:rsid w:val="00E30424"/>
    <w:rsid w:val="00E33E16"/>
    <w:rsid w:val="00E34590"/>
    <w:rsid w:val="00E36121"/>
    <w:rsid w:val="00E36F4B"/>
    <w:rsid w:val="00E374A6"/>
    <w:rsid w:val="00E403B7"/>
    <w:rsid w:val="00E40C66"/>
    <w:rsid w:val="00E42FBE"/>
    <w:rsid w:val="00E46DD6"/>
    <w:rsid w:val="00E52579"/>
    <w:rsid w:val="00E534CA"/>
    <w:rsid w:val="00E53EDE"/>
    <w:rsid w:val="00E5569B"/>
    <w:rsid w:val="00E55FCF"/>
    <w:rsid w:val="00E564C0"/>
    <w:rsid w:val="00E60458"/>
    <w:rsid w:val="00E6124F"/>
    <w:rsid w:val="00E62BA4"/>
    <w:rsid w:val="00E64620"/>
    <w:rsid w:val="00E64832"/>
    <w:rsid w:val="00E70544"/>
    <w:rsid w:val="00E719AC"/>
    <w:rsid w:val="00E7252C"/>
    <w:rsid w:val="00E73C1C"/>
    <w:rsid w:val="00E752D7"/>
    <w:rsid w:val="00E76BBE"/>
    <w:rsid w:val="00E800CF"/>
    <w:rsid w:val="00E80C71"/>
    <w:rsid w:val="00E82E61"/>
    <w:rsid w:val="00E8352A"/>
    <w:rsid w:val="00E92309"/>
    <w:rsid w:val="00E936F6"/>
    <w:rsid w:val="00E9477A"/>
    <w:rsid w:val="00E94D42"/>
    <w:rsid w:val="00E94F3D"/>
    <w:rsid w:val="00E97CFA"/>
    <w:rsid w:val="00EA1CB1"/>
    <w:rsid w:val="00EA1E34"/>
    <w:rsid w:val="00EA233F"/>
    <w:rsid w:val="00EA632D"/>
    <w:rsid w:val="00EA7FDB"/>
    <w:rsid w:val="00EB1D5F"/>
    <w:rsid w:val="00EB57A5"/>
    <w:rsid w:val="00EB6073"/>
    <w:rsid w:val="00EB66E7"/>
    <w:rsid w:val="00EB7718"/>
    <w:rsid w:val="00EC27FA"/>
    <w:rsid w:val="00EC33C8"/>
    <w:rsid w:val="00EC3492"/>
    <w:rsid w:val="00EC3D75"/>
    <w:rsid w:val="00EC44F6"/>
    <w:rsid w:val="00EC47A3"/>
    <w:rsid w:val="00ED00A9"/>
    <w:rsid w:val="00ED08D1"/>
    <w:rsid w:val="00ED15A9"/>
    <w:rsid w:val="00ED201A"/>
    <w:rsid w:val="00ED3FC4"/>
    <w:rsid w:val="00ED6448"/>
    <w:rsid w:val="00ED7B43"/>
    <w:rsid w:val="00EE233D"/>
    <w:rsid w:val="00EE2437"/>
    <w:rsid w:val="00EE3CF1"/>
    <w:rsid w:val="00EE3FB1"/>
    <w:rsid w:val="00EE46A6"/>
    <w:rsid w:val="00EE6AA4"/>
    <w:rsid w:val="00EE6C0E"/>
    <w:rsid w:val="00EE7A9A"/>
    <w:rsid w:val="00EF37EF"/>
    <w:rsid w:val="00F0426B"/>
    <w:rsid w:val="00F052EC"/>
    <w:rsid w:val="00F13DFF"/>
    <w:rsid w:val="00F14FDC"/>
    <w:rsid w:val="00F15CE2"/>
    <w:rsid w:val="00F16232"/>
    <w:rsid w:val="00F17449"/>
    <w:rsid w:val="00F216C4"/>
    <w:rsid w:val="00F218C7"/>
    <w:rsid w:val="00F23BC7"/>
    <w:rsid w:val="00F242B1"/>
    <w:rsid w:val="00F247F1"/>
    <w:rsid w:val="00F25129"/>
    <w:rsid w:val="00F405D7"/>
    <w:rsid w:val="00F406F5"/>
    <w:rsid w:val="00F40834"/>
    <w:rsid w:val="00F42044"/>
    <w:rsid w:val="00F43FDC"/>
    <w:rsid w:val="00F44191"/>
    <w:rsid w:val="00F44B8C"/>
    <w:rsid w:val="00F45095"/>
    <w:rsid w:val="00F5157F"/>
    <w:rsid w:val="00F52153"/>
    <w:rsid w:val="00F52275"/>
    <w:rsid w:val="00F54A40"/>
    <w:rsid w:val="00F5526C"/>
    <w:rsid w:val="00F57DE0"/>
    <w:rsid w:val="00F57F17"/>
    <w:rsid w:val="00F609C1"/>
    <w:rsid w:val="00F60A5E"/>
    <w:rsid w:val="00F63471"/>
    <w:rsid w:val="00F6561F"/>
    <w:rsid w:val="00F66DBA"/>
    <w:rsid w:val="00F700C7"/>
    <w:rsid w:val="00F704F9"/>
    <w:rsid w:val="00F70F70"/>
    <w:rsid w:val="00F73E0C"/>
    <w:rsid w:val="00F76DA5"/>
    <w:rsid w:val="00F77BDC"/>
    <w:rsid w:val="00F81AC1"/>
    <w:rsid w:val="00F83610"/>
    <w:rsid w:val="00F83A7F"/>
    <w:rsid w:val="00F83E2C"/>
    <w:rsid w:val="00F845AC"/>
    <w:rsid w:val="00F90DC5"/>
    <w:rsid w:val="00F92DCA"/>
    <w:rsid w:val="00F9340D"/>
    <w:rsid w:val="00F9354B"/>
    <w:rsid w:val="00F95A19"/>
    <w:rsid w:val="00F97DD9"/>
    <w:rsid w:val="00FA1B59"/>
    <w:rsid w:val="00FA209C"/>
    <w:rsid w:val="00FA3D8B"/>
    <w:rsid w:val="00FA3FB9"/>
    <w:rsid w:val="00FA5337"/>
    <w:rsid w:val="00FA7267"/>
    <w:rsid w:val="00FB12E4"/>
    <w:rsid w:val="00FB156C"/>
    <w:rsid w:val="00FB48CF"/>
    <w:rsid w:val="00FB78CE"/>
    <w:rsid w:val="00FC1A28"/>
    <w:rsid w:val="00FC2926"/>
    <w:rsid w:val="00FD00EE"/>
    <w:rsid w:val="00FD3585"/>
    <w:rsid w:val="00FD4899"/>
    <w:rsid w:val="00FD498B"/>
    <w:rsid w:val="00FD5053"/>
    <w:rsid w:val="00FD78FF"/>
    <w:rsid w:val="00FE056C"/>
    <w:rsid w:val="00FE275E"/>
    <w:rsid w:val="00FE2BA0"/>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E74"/>
    <w:rPr>
      <w:sz w:val="24"/>
      <w:szCs w:val="24"/>
      <w:lang w:val="en-US"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hAnsi="Times"/>
      <w:snapToGrid w:val="0"/>
      <w:sz w:val="22"/>
      <w:szCs w:val="20"/>
      <w:lang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hAnsi="Times"/>
      <w:snapToGrid w:val="0"/>
      <w:sz w:val="22"/>
      <w:szCs w:val="20"/>
      <w:lang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hAnsi="Times"/>
      <w:snapToGrid w:val="0"/>
      <w:sz w:val="22"/>
      <w:szCs w:val="20"/>
      <w:lang w:eastAsia="en-US"/>
    </w:rPr>
  </w:style>
  <w:style w:type="paragraph" w:customStyle="1" w:styleId="equation-1">
    <w:name w:val="equation-1"/>
    <w:basedOn w:val="Normal"/>
    <w:rsid w:val="008D5EF2"/>
    <w:pPr>
      <w:keepNext/>
      <w:tabs>
        <w:tab w:val="left" w:pos="3600"/>
        <w:tab w:val="left" w:pos="9000"/>
      </w:tabs>
      <w:spacing w:before="140"/>
      <w:jc w:val="center"/>
    </w:pPr>
    <w:rPr>
      <w:rFonts w:ascii="Times" w:hAnsi="Times"/>
      <w:sz w:val="22"/>
      <w:szCs w:val="22"/>
      <w:lang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hAnsi="Tahoma" w:cs="Tahoma"/>
      <w:sz w:val="16"/>
      <w:szCs w:val="16"/>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style>
  <w:style w:type="paragraph" w:styleId="Header">
    <w:name w:val="header"/>
    <w:basedOn w:val="Normal"/>
    <w:link w:val="HeaderChar"/>
    <w:uiPriority w:val="99"/>
    <w:unhideWhenUsed/>
    <w:rsid w:val="0071017D"/>
    <w:pPr>
      <w:tabs>
        <w:tab w:val="center" w:pos="4513"/>
        <w:tab w:val="right" w:pos="9026"/>
      </w:tabs>
    </w:p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lang w:val="en-GB"/>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sz w:val="20"/>
      <w:szCs w:val="20"/>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b/>
      <w:bCs/>
      <w:color w:val="4F81BD" w:themeColor="accent1"/>
      <w:sz w:val="18"/>
      <w:szCs w:val="18"/>
    </w:rPr>
  </w:style>
  <w:style w:type="paragraph" w:styleId="FootnoteText">
    <w:name w:val="footnote text"/>
    <w:basedOn w:val="Normal"/>
    <w:link w:val="FootnoteTextChar"/>
    <w:uiPriority w:val="99"/>
    <w:semiHidden/>
    <w:unhideWhenUsed/>
    <w:rsid w:val="007C1E08"/>
    <w:rPr>
      <w:rFonts w:eastAsia="Times New Roman"/>
      <w:sz w:val="20"/>
      <w:szCs w:val="20"/>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rFonts w:eastAsia="Times New Roman"/>
      <w:sz w:val="36"/>
      <w:szCs w:val="20"/>
      <w:lang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Emphasis">
    <w:name w:val="Emphasis"/>
    <w:basedOn w:val="DefaultParagraphFont"/>
    <w:uiPriority w:val="20"/>
    <w:qFormat/>
    <w:rsid w:val="00EB77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2090924">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180358663">
      <w:bodyDiv w:val="1"/>
      <w:marLeft w:val="0"/>
      <w:marRight w:val="0"/>
      <w:marTop w:val="0"/>
      <w:marBottom w:val="0"/>
      <w:divBdr>
        <w:top w:val="none" w:sz="0" w:space="0" w:color="auto"/>
        <w:left w:val="none" w:sz="0" w:space="0" w:color="auto"/>
        <w:bottom w:val="none" w:sz="0" w:space="0" w:color="auto"/>
        <w:right w:val="none" w:sz="0" w:space="0" w:color="auto"/>
      </w:divBdr>
    </w:div>
    <w:div w:id="183446421">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43031513">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37464245">
      <w:bodyDiv w:val="1"/>
      <w:marLeft w:val="0"/>
      <w:marRight w:val="0"/>
      <w:marTop w:val="0"/>
      <w:marBottom w:val="0"/>
      <w:divBdr>
        <w:top w:val="none" w:sz="0" w:space="0" w:color="auto"/>
        <w:left w:val="none" w:sz="0" w:space="0" w:color="auto"/>
        <w:bottom w:val="none" w:sz="0" w:space="0" w:color="auto"/>
        <w:right w:val="none" w:sz="0" w:space="0" w:color="auto"/>
      </w:divBdr>
    </w:div>
    <w:div w:id="351877696">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83604627">
      <w:bodyDiv w:val="1"/>
      <w:marLeft w:val="0"/>
      <w:marRight w:val="0"/>
      <w:marTop w:val="0"/>
      <w:marBottom w:val="0"/>
      <w:divBdr>
        <w:top w:val="none" w:sz="0" w:space="0" w:color="auto"/>
        <w:left w:val="none" w:sz="0" w:space="0" w:color="auto"/>
        <w:bottom w:val="none" w:sz="0" w:space="0" w:color="auto"/>
        <w:right w:val="none" w:sz="0" w:space="0" w:color="auto"/>
      </w:divBdr>
    </w:div>
    <w:div w:id="426198634">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10342851">
      <w:bodyDiv w:val="1"/>
      <w:marLeft w:val="0"/>
      <w:marRight w:val="0"/>
      <w:marTop w:val="0"/>
      <w:marBottom w:val="0"/>
      <w:divBdr>
        <w:top w:val="none" w:sz="0" w:space="0" w:color="auto"/>
        <w:left w:val="none" w:sz="0" w:space="0" w:color="auto"/>
        <w:bottom w:val="none" w:sz="0" w:space="0" w:color="auto"/>
        <w:right w:val="none" w:sz="0" w:space="0" w:color="auto"/>
      </w:divBdr>
    </w:div>
    <w:div w:id="56291386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15572913">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680278027">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196419356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 w:id="205835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BD0516-9CB0-4ACB-BD97-7D0BE88F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4089</Words>
  <Characters>23310</Characters>
  <Application>Microsoft Office Word</Application>
  <DocSecurity>0</DocSecurity>
  <Lines>194</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27345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6</cp:revision>
  <cp:lastPrinted>2022-05-06T05:48:00Z</cp:lastPrinted>
  <dcterms:created xsi:type="dcterms:W3CDTF">2022-05-06T04:30:00Z</dcterms:created>
  <dcterms:modified xsi:type="dcterms:W3CDTF">2022-05-06T05:48:00Z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